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E0A7" w14:textId="3F217FF6" w:rsidR="00793149" w:rsidRPr="00480FD5" w:rsidRDefault="00793149" w:rsidP="00793149">
      <w:pPr>
        <w:jc w:val="center"/>
        <w:rPr>
          <w:b/>
          <w:bCs/>
        </w:rPr>
      </w:pPr>
      <w:r w:rsidRPr="00480FD5">
        <w:rPr>
          <w:b/>
          <w:bCs/>
        </w:rPr>
        <w:t>Practicum Report</w:t>
      </w:r>
    </w:p>
    <w:p w14:paraId="1BEB420E" w14:textId="4D73A6BE" w:rsidR="002E0304" w:rsidRPr="002E0304" w:rsidRDefault="002E0304" w:rsidP="00793149">
      <w:pPr>
        <w:jc w:val="center"/>
        <w:rPr>
          <w:b/>
          <w:bCs/>
          <w:sz w:val="36"/>
          <w:szCs w:val="36"/>
          <w:rPrChange w:id="0" w:author="miguel jimenez" w:date="2024-08-22T08:00:00Z" w16du:dateUtc="2024-08-22T12:00:00Z">
            <w:rPr>
              <w:b/>
              <w:bCs/>
            </w:rPr>
          </w:rPrChange>
        </w:rPr>
      </w:pPr>
      <w:r w:rsidRPr="002E0304">
        <w:rPr>
          <w:b/>
          <w:bCs/>
          <w:sz w:val="36"/>
          <w:szCs w:val="36"/>
          <w:rPrChange w:id="1" w:author="miguel jimenez" w:date="2024-08-22T08:00:00Z" w16du:dateUtc="2024-08-22T12:00:00Z">
            <w:rPr>
              <w:b/>
              <w:bCs/>
            </w:rPr>
          </w:rPrChange>
        </w:rPr>
        <w:t xml:space="preserve">Translating and Interpreting Internship at </w:t>
      </w:r>
      <w:r w:rsidRPr="002E0304">
        <w:rPr>
          <w:b/>
          <w:bCs/>
          <w:sz w:val="36"/>
          <w:szCs w:val="36"/>
        </w:rPr>
        <w:t>Manhattan District Attorney’s Office’s Language Unit</w:t>
      </w:r>
    </w:p>
    <w:p w14:paraId="06CF7A07" w14:textId="5CF33324" w:rsidR="00793149" w:rsidRPr="00480FD5" w:rsidRDefault="00793149" w:rsidP="00793149">
      <w:pPr>
        <w:jc w:val="center"/>
      </w:pPr>
      <w:r w:rsidRPr="00480FD5">
        <w:t>Robert Esposito</w:t>
      </w:r>
    </w:p>
    <w:p w14:paraId="65D2B4B0" w14:textId="2B48869F" w:rsidR="00793149" w:rsidRPr="00480FD5" w:rsidRDefault="00793149" w:rsidP="00793149">
      <w:pPr>
        <w:jc w:val="center"/>
      </w:pPr>
      <w:r w:rsidRPr="00480FD5">
        <w:t>Rutgers University</w:t>
      </w:r>
    </w:p>
    <w:p w14:paraId="21F8A96E" w14:textId="3FF1C0A9" w:rsidR="00793149" w:rsidRPr="00480FD5" w:rsidRDefault="00793149" w:rsidP="00793149">
      <w:pPr>
        <w:jc w:val="center"/>
        <w:sectPr w:rsidR="00793149" w:rsidRPr="00480FD5" w:rsidSect="00793149">
          <w:pgSz w:w="12240" w:h="15840" w:code="1"/>
          <w:pgMar w:top="1440" w:right="1440" w:bottom="1440" w:left="1440" w:header="720" w:footer="720" w:gutter="0"/>
          <w:cols w:space="720"/>
          <w:vAlign w:val="center"/>
          <w:docGrid w:linePitch="360"/>
        </w:sectPr>
      </w:pPr>
      <w:r w:rsidRPr="00480FD5">
        <w:t>Summer 2024</w:t>
      </w:r>
    </w:p>
    <w:sdt>
      <w:sdtPr>
        <w:rPr>
          <w:rFonts w:asciiTheme="minorHAnsi" w:eastAsiaTheme="minorHAnsi" w:hAnsiTheme="minorHAnsi" w:cstheme="minorBidi"/>
          <w:color w:val="auto"/>
          <w:kern w:val="2"/>
          <w:sz w:val="22"/>
          <w:szCs w:val="22"/>
          <w14:ligatures w14:val="standardContextual"/>
        </w:rPr>
        <w:id w:val="219641702"/>
        <w:docPartObj>
          <w:docPartGallery w:val="Table of Contents"/>
          <w:docPartUnique/>
        </w:docPartObj>
      </w:sdtPr>
      <w:sdtEndPr>
        <w:rPr>
          <w:b/>
          <w:bCs/>
          <w:noProof/>
        </w:rPr>
      </w:sdtEndPr>
      <w:sdtContent>
        <w:p w14:paraId="6ADF4388" w14:textId="035644AC" w:rsidR="00876F02" w:rsidRPr="00480FD5" w:rsidRDefault="00876F02">
          <w:pPr>
            <w:pStyle w:val="TOCHeading"/>
          </w:pPr>
          <w:r w:rsidRPr="00480FD5">
            <w:t>Contents</w:t>
          </w:r>
        </w:p>
        <w:p w14:paraId="581ED185" w14:textId="2B285514" w:rsidR="009E5073" w:rsidRDefault="00876F02">
          <w:pPr>
            <w:pStyle w:val="TOC1"/>
            <w:tabs>
              <w:tab w:val="right" w:leader="dot" w:pos="9350"/>
            </w:tabs>
            <w:rPr>
              <w:rFonts w:eastAsiaTheme="minorEastAsia"/>
              <w:noProof/>
              <w:sz w:val="24"/>
              <w:szCs w:val="24"/>
            </w:rPr>
          </w:pPr>
          <w:r w:rsidRPr="00480FD5">
            <w:fldChar w:fldCharType="begin"/>
          </w:r>
          <w:r w:rsidRPr="00480FD5">
            <w:instrText xml:space="preserve"> TOC \o "1-3" \h \z \u </w:instrText>
          </w:r>
          <w:r w:rsidRPr="00480FD5">
            <w:fldChar w:fldCharType="separate"/>
          </w:r>
          <w:hyperlink w:anchor="_Toc175226353" w:history="1">
            <w:r w:rsidR="009E5073" w:rsidRPr="00C918C1">
              <w:rPr>
                <w:rStyle w:val="Hyperlink"/>
                <w:noProof/>
              </w:rPr>
              <w:t>Introduction: Interning at the Manhattan District Attorney’s Office’s Language Unit</w:t>
            </w:r>
            <w:r w:rsidR="009E5073">
              <w:rPr>
                <w:noProof/>
                <w:webHidden/>
              </w:rPr>
              <w:tab/>
            </w:r>
            <w:r w:rsidR="009E5073">
              <w:rPr>
                <w:noProof/>
                <w:webHidden/>
              </w:rPr>
              <w:fldChar w:fldCharType="begin"/>
            </w:r>
            <w:r w:rsidR="009E5073">
              <w:rPr>
                <w:noProof/>
                <w:webHidden/>
              </w:rPr>
              <w:instrText xml:space="preserve"> PAGEREF _Toc175226353 \h </w:instrText>
            </w:r>
            <w:r w:rsidR="009E5073">
              <w:rPr>
                <w:noProof/>
                <w:webHidden/>
              </w:rPr>
            </w:r>
            <w:r w:rsidR="009E5073">
              <w:rPr>
                <w:noProof/>
                <w:webHidden/>
              </w:rPr>
              <w:fldChar w:fldCharType="separate"/>
            </w:r>
            <w:r w:rsidR="009E5073">
              <w:rPr>
                <w:noProof/>
                <w:webHidden/>
              </w:rPr>
              <w:t>4</w:t>
            </w:r>
            <w:r w:rsidR="009E5073">
              <w:rPr>
                <w:noProof/>
                <w:webHidden/>
              </w:rPr>
              <w:fldChar w:fldCharType="end"/>
            </w:r>
          </w:hyperlink>
        </w:p>
        <w:p w14:paraId="3158CDBC" w14:textId="388D2EF3" w:rsidR="009E5073" w:rsidRDefault="009E5073">
          <w:pPr>
            <w:pStyle w:val="TOC1"/>
            <w:tabs>
              <w:tab w:val="right" w:leader="dot" w:pos="9350"/>
            </w:tabs>
            <w:rPr>
              <w:rFonts w:eastAsiaTheme="minorEastAsia"/>
              <w:noProof/>
              <w:sz w:val="24"/>
              <w:szCs w:val="24"/>
            </w:rPr>
          </w:pPr>
          <w:hyperlink w:anchor="_Toc175226354" w:history="1">
            <w:r w:rsidRPr="00C918C1">
              <w:rPr>
                <w:rStyle w:val="Hyperlink"/>
                <w:noProof/>
              </w:rPr>
              <w:t>Interpreting Experiences, Challenges and Lessons Learned</w:t>
            </w:r>
            <w:r>
              <w:rPr>
                <w:noProof/>
                <w:webHidden/>
              </w:rPr>
              <w:tab/>
            </w:r>
            <w:r>
              <w:rPr>
                <w:noProof/>
                <w:webHidden/>
              </w:rPr>
              <w:fldChar w:fldCharType="begin"/>
            </w:r>
            <w:r>
              <w:rPr>
                <w:noProof/>
                <w:webHidden/>
              </w:rPr>
              <w:instrText xml:space="preserve"> PAGEREF _Toc175226354 \h </w:instrText>
            </w:r>
            <w:r>
              <w:rPr>
                <w:noProof/>
                <w:webHidden/>
              </w:rPr>
            </w:r>
            <w:r>
              <w:rPr>
                <w:noProof/>
                <w:webHidden/>
              </w:rPr>
              <w:fldChar w:fldCharType="separate"/>
            </w:r>
            <w:r>
              <w:rPr>
                <w:noProof/>
                <w:webHidden/>
              </w:rPr>
              <w:t>5</w:t>
            </w:r>
            <w:r>
              <w:rPr>
                <w:noProof/>
                <w:webHidden/>
              </w:rPr>
              <w:fldChar w:fldCharType="end"/>
            </w:r>
          </w:hyperlink>
        </w:p>
        <w:p w14:paraId="36D966C9" w14:textId="4DD3FAD5" w:rsidR="009E5073" w:rsidRDefault="009E5073">
          <w:pPr>
            <w:pStyle w:val="TOC2"/>
            <w:tabs>
              <w:tab w:val="right" w:leader="dot" w:pos="9350"/>
            </w:tabs>
            <w:rPr>
              <w:rFonts w:eastAsiaTheme="minorEastAsia"/>
              <w:noProof/>
              <w:sz w:val="24"/>
              <w:szCs w:val="24"/>
            </w:rPr>
          </w:pPr>
          <w:hyperlink w:anchor="_Toc175226355" w:history="1">
            <w:r w:rsidRPr="00C918C1">
              <w:rPr>
                <w:rStyle w:val="Hyperlink"/>
                <w:noProof/>
              </w:rPr>
              <w:t>Language Variation</w:t>
            </w:r>
            <w:r>
              <w:rPr>
                <w:noProof/>
                <w:webHidden/>
              </w:rPr>
              <w:tab/>
            </w:r>
            <w:r>
              <w:rPr>
                <w:noProof/>
                <w:webHidden/>
              </w:rPr>
              <w:fldChar w:fldCharType="begin"/>
            </w:r>
            <w:r>
              <w:rPr>
                <w:noProof/>
                <w:webHidden/>
              </w:rPr>
              <w:instrText xml:space="preserve"> PAGEREF _Toc175226355 \h </w:instrText>
            </w:r>
            <w:r>
              <w:rPr>
                <w:noProof/>
                <w:webHidden/>
              </w:rPr>
            </w:r>
            <w:r>
              <w:rPr>
                <w:noProof/>
                <w:webHidden/>
              </w:rPr>
              <w:fldChar w:fldCharType="separate"/>
            </w:r>
            <w:r>
              <w:rPr>
                <w:noProof/>
                <w:webHidden/>
              </w:rPr>
              <w:t>5</w:t>
            </w:r>
            <w:r>
              <w:rPr>
                <w:noProof/>
                <w:webHidden/>
              </w:rPr>
              <w:fldChar w:fldCharType="end"/>
            </w:r>
          </w:hyperlink>
        </w:p>
        <w:p w14:paraId="4D48FD6B" w14:textId="0AC1CAD7" w:rsidR="009E5073" w:rsidRDefault="009E5073">
          <w:pPr>
            <w:pStyle w:val="TOC2"/>
            <w:tabs>
              <w:tab w:val="right" w:leader="dot" w:pos="9350"/>
            </w:tabs>
            <w:rPr>
              <w:rFonts w:eastAsiaTheme="minorEastAsia"/>
              <w:noProof/>
              <w:sz w:val="24"/>
              <w:szCs w:val="24"/>
            </w:rPr>
          </w:pPr>
          <w:hyperlink w:anchor="_Toc175226356" w:history="1">
            <w:r w:rsidRPr="00C918C1">
              <w:rPr>
                <w:rStyle w:val="Hyperlink"/>
                <w:noProof/>
              </w:rPr>
              <w:t>Fulfilling Interpreter Ethics</w:t>
            </w:r>
            <w:r>
              <w:rPr>
                <w:noProof/>
                <w:webHidden/>
              </w:rPr>
              <w:tab/>
            </w:r>
            <w:r>
              <w:rPr>
                <w:noProof/>
                <w:webHidden/>
              </w:rPr>
              <w:fldChar w:fldCharType="begin"/>
            </w:r>
            <w:r>
              <w:rPr>
                <w:noProof/>
                <w:webHidden/>
              </w:rPr>
              <w:instrText xml:space="preserve"> PAGEREF _Toc175226356 \h </w:instrText>
            </w:r>
            <w:r>
              <w:rPr>
                <w:noProof/>
                <w:webHidden/>
              </w:rPr>
            </w:r>
            <w:r>
              <w:rPr>
                <w:noProof/>
                <w:webHidden/>
              </w:rPr>
              <w:fldChar w:fldCharType="separate"/>
            </w:r>
            <w:r>
              <w:rPr>
                <w:noProof/>
                <w:webHidden/>
              </w:rPr>
              <w:t>7</w:t>
            </w:r>
            <w:r>
              <w:rPr>
                <w:noProof/>
                <w:webHidden/>
              </w:rPr>
              <w:fldChar w:fldCharType="end"/>
            </w:r>
          </w:hyperlink>
        </w:p>
        <w:p w14:paraId="042EC7E5" w14:textId="3C31A1BD" w:rsidR="009E5073" w:rsidRDefault="009E5073">
          <w:pPr>
            <w:pStyle w:val="TOC2"/>
            <w:tabs>
              <w:tab w:val="right" w:leader="dot" w:pos="9350"/>
            </w:tabs>
            <w:rPr>
              <w:rFonts w:eastAsiaTheme="minorEastAsia"/>
              <w:noProof/>
              <w:sz w:val="24"/>
              <w:szCs w:val="24"/>
            </w:rPr>
          </w:pPr>
          <w:hyperlink w:anchor="_Toc175226357" w:history="1">
            <w:r w:rsidRPr="00C918C1">
              <w:rPr>
                <w:rStyle w:val="Hyperlink"/>
                <w:noProof/>
              </w:rPr>
              <w:t>Managing Turn Taking</w:t>
            </w:r>
            <w:r>
              <w:rPr>
                <w:noProof/>
                <w:webHidden/>
              </w:rPr>
              <w:tab/>
            </w:r>
            <w:r>
              <w:rPr>
                <w:noProof/>
                <w:webHidden/>
              </w:rPr>
              <w:fldChar w:fldCharType="begin"/>
            </w:r>
            <w:r>
              <w:rPr>
                <w:noProof/>
                <w:webHidden/>
              </w:rPr>
              <w:instrText xml:space="preserve"> PAGEREF _Toc175226357 \h </w:instrText>
            </w:r>
            <w:r>
              <w:rPr>
                <w:noProof/>
                <w:webHidden/>
              </w:rPr>
            </w:r>
            <w:r>
              <w:rPr>
                <w:noProof/>
                <w:webHidden/>
              </w:rPr>
              <w:fldChar w:fldCharType="separate"/>
            </w:r>
            <w:r>
              <w:rPr>
                <w:noProof/>
                <w:webHidden/>
              </w:rPr>
              <w:t>8</w:t>
            </w:r>
            <w:r>
              <w:rPr>
                <w:noProof/>
                <w:webHidden/>
              </w:rPr>
              <w:fldChar w:fldCharType="end"/>
            </w:r>
          </w:hyperlink>
        </w:p>
        <w:p w14:paraId="11B73D63" w14:textId="40A4D6B5" w:rsidR="009E5073" w:rsidRDefault="009E5073">
          <w:pPr>
            <w:pStyle w:val="TOC2"/>
            <w:tabs>
              <w:tab w:val="right" w:leader="dot" w:pos="9350"/>
            </w:tabs>
            <w:rPr>
              <w:rFonts w:eastAsiaTheme="minorEastAsia"/>
              <w:noProof/>
              <w:sz w:val="24"/>
              <w:szCs w:val="24"/>
            </w:rPr>
          </w:pPr>
          <w:hyperlink w:anchor="_Toc175226358" w:history="1">
            <w:r w:rsidRPr="00C918C1">
              <w:rPr>
                <w:rStyle w:val="Hyperlink"/>
                <w:noProof/>
              </w:rPr>
              <w:t>Notetaking</w:t>
            </w:r>
            <w:r>
              <w:rPr>
                <w:noProof/>
                <w:webHidden/>
              </w:rPr>
              <w:tab/>
            </w:r>
            <w:r>
              <w:rPr>
                <w:noProof/>
                <w:webHidden/>
              </w:rPr>
              <w:fldChar w:fldCharType="begin"/>
            </w:r>
            <w:r>
              <w:rPr>
                <w:noProof/>
                <w:webHidden/>
              </w:rPr>
              <w:instrText xml:space="preserve"> PAGEREF _Toc175226358 \h </w:instrText>
            </w:r>
            <w:r>
              <w:rPr>
                <w:noProof/>
                <w:webHidden/>
              </w:rPr>
            </w:r>
            <w:r>
              <w:rPr>
                <w:noProof/>
                <w:webHidden/>
              </w:rPr>
              <w:fldChar w:fldCharType="separate"/>
            </w:r>
            <w:r>
              <w:rPr>
                <w:noProof/>
                <w:webHidden/>
              </w:rPr>
              <w:t>9</w:t>
            </w:r>
            <w:r>
              <w:rPr>
                <w:noProof/>
                <w:webHidden/>
              </w:rPr>
              <w:fldChar w:fldCharType="end"/>
            </w:r>
          </w:hyperlink>
        </w:p>
        <w:p w14:paraId="3DBAC459" w14:textId="30BF8BD0" w:rsidR="009E5073" w:rsidRDefault="009E5073">
          <w:pPr>
            <w:pStyle w:val="TOC2"/>
            <w:tabs>
              <w:tab w:val="right" w:leader="dot" w:pos="9350"/>
            </w:tabs>
            <w:rPr>
              <w:rFonts w:eastAsiaTheme="minorEastAsia"/>
              <w:noProof/>
              <w:sz w:val="24"/>
              <w:szCs w:val="24"/>
            </w:rPr>
          </w:pPr>
          <w:hyperlink w:anchor="_Toc175226359" w:history="1">
            <w:r w:rsidRPr="00C918C1">
              <w:rPr>
                <w:rStyle w:val="Hyperlink"/>
                <w:noProof/>
              </w:rPr>
              <w:t>Transcription and Translation Services</w:t>
            </w:r>
            <w:r>
              <w:rPr>
                <w:noProof/>
                <w:webHidden/>
              </w:rPr>
              <w:tab/>
            </w:r>
            <w:r>
              <w:rPr>
                <w:noProof/>
                <w:webHidden/>
              </w:rPr>
              <w:fldChar w:fldCharType="begin"/>
            </w:r>
            <w:r>
              <w:rPr>
                <w:noProof/>
                <w:webHidden/>
              </w:rPr>
              <w:instrText xml:space="preserve"> PAGEREF _Toc175226359 \h </w:instrText>
            </w:r>
            <w:r>
              <w:rPr>
                <w:noProof/>
                <w:webHidden/>
              </w:rPr>
            </w:r>
            <w:r>
              <w:rPr>
                <w:noProof/>
                <w:webHidden/>
              </w:rPr>
              <w:fldChar w:fldCharType="separate"/>
            </w:r>
            <w:r>
              <w:rPr>
                <w:noProof/>
                <w:webHidden/>
              </w:rPr>
              <w:t>11</w:t>
            </w:r>
            <w:r>
              <w:rPr>
                <w:noProof/>
                <w:webHidden/>
              </w:rPr>
              <w:fldChar w:fldCharType="end"/>
            </w:r>
          </w:hyperlink>
        </w:p>
        <w:p w14:paraId="410B6BD0" w14:textId="252B92A8" w:rsidR="009E5073" w:rsidRDefault="009E5073">
          <w:pPr>
            <w:pStyle w:val="TOC1"/>
            <w:tabs>
              <w:tab w:val="right" w:leader="dot" w:pos="9350"/>
            </w:tabs>
            <w:rPr>
              <w:rFonts w:eastAsiaTheme="minorEastAsia"/>
              <w:noProof/>
              <w:sz w:val="24"/>
              <w:szCs w:val="24"/>
            </w:rPr>
          </w:pPr>
          <w:hyperlink w:anchor="_Toc175226360" w:history="1">
            <w:r w:rsidRPr="00C918C1">
              <w:rPr>
                <w:rStyle w:val="Hyperlink"/>
                <w:noProof/>
              </w:rPr>
              <w:t>Timetables</w:t>
            </w:r>
            <w:r>
              <w:rPr>
                <w:noProof/>
                <w:webHidden/>
              </w:rPr>
              <w:tab/>
            </w:r>
            <w:r>
              <w:rPr>
                <w:noProof/>
                <w:webHidden/>
              </w:rPr>
              <w:fldChar w:fldCharType="begin"/>
            </w:r>
            <w:r>
              <w:rPr>
                <w:noProof/>
                <w:webHidden/>
              </w:rPr>
              <w:instrText xml:space="preserve"> PAGEREF _Toc175226360 \h </w:instrText>
            </w:r>
            <w:r>
              <w:rPr>
                <w:noProof/>
                <w:webHidden/>
              </w:rPr>
            </w:r>
            <w:r>
              <w:rPr>
                <w:noProof/>
                <w:webHidden/>
              </w:rPr>
              <w:fldChar w:fldCharType="separate"/>
            </w:r>
            <w:r>
              <w:rPr>
                <w:noProof/>
                <w:webHidden/>
              </w:rPr>
              <w:t>11</w:t>
            </w:r>
            <w:r>
              <w:rPr>
                <w:noProof/>
                <w:webHidden/>
              </w:rPr>
              <w:fldChar w:fldCharType="end"/>
            </w:r>
          </w:hyperlink>
        </w:p>
        <w:p w14:paraId="6E33F076" w14:textId="0CEDC783" w:rsidR="009E5073" w:rsidRDefault="009E5073">
          <w:pPr>
            <w:pStyle w:val="TOC1"/>
            <w:tabs>
              <w:tab w:val="right" w:leader="dot" w:pos="9350"/>
            </w:tabs>
            <w:rPr>
              <w:rFonts w:eastAsiaTheme="minorEastAsia"/>
              <w:noProof/>
              <w:sz w:val="24"/>
              <w:szCs w:val="24"/>
            </w:rPr>
          </w:pPr>
          <w:hyperlink w:anchor="_Toc175226361" w:history="1">
            <w:r w:rsidRPr="00C918C1">
              <w:rPr>
                <w:rStyle w:val="Hyperlink"/>
                <w:noProof/>
              </w:rPr>
              <w:t>Conclusions</w:t>
            </w:r>
            <w:r>
              <w:rPr>
                <w:noProof/>
                <w:webHidden/>
              </w:rPr>
              <w:tab/>
            </w:r>
            <w:r>
              <w:rPr>
                <w:noProof/>
                <w:webHidden/>
              </w:rPr>
              <w:fldChar w:fldCharType="begin"/>
            </w:r>
            <w:r>
              <w:rPr>
                <w:noProof/>
                <w:webHidden/>
              </w:rPr>
              <w:instrText xml:space="preserve"> PAGEREF _Toc175226361 \h </w:instrText>
            </w:r>
            <w:r>
              <w:rPr>
                <w:noProof/>
                <w:webHidden/>
              </w:rPr>
            </w:r>
            <w:r>
              <w:rPr>
                <w:noProof/>
                <w:webHidden/>
              </w:rPr>
              <w:fldChar w:fldCharType="separate"/>
            </w:r>
            <w:r>
              <w:rPr>
                <w:noProof/>
                <w:webHidden/>
              </w:rPr>
              <w:t>25</w:t>
            </w:r>
            <w:r>
              <w:rPr>
                <w:noProof/>
                <w:webHidden/>
              </w:rPr>
              <w:fldChar w:fldCharType="end"/>
            </w:r>
          </w:hyperlink>
        </w:p>
        <w:p w14:paraId="599CE044" w14:textId="07B34CFF" w:rsidR="009E5073" w:rsidRDefault="009E5073">
          <w:pPr>
            <w:pStyle w:val="TOC1"/>
            <w:tabs>
              <w:tab w:val="right" w:leader="dot" w:pos="9350"/>
            </w:tabs>
            <w:rPr>
              <w:rFonts w:eastAsiaTheme="minorEastAsia"/>
              <w:noProof/>
              <w:sz w:val="24"/>
              <w:szCs w:val="24"/>
            </w:rPr>
          </w:pPr>
          <w:hyperlink w:anchor="_Toc175226362" w:history="1">
            <w:r w:rsidRPr="00C918C1">
              <w:rPr>
                <w:rStyle w:val="Hyperlink"/>
                <w:noProof/>
              </w:rPr>
              <w:t>Annex A: Sample Translations</w:t>
            </w:r>
            <w:r>
              <w:rPr>
                <w:noProof/>
                <w:webHidden/>
              </w:rPr>
              <w:tab/>
            </w:r>
            <w:r>
              <w:rPr>
                <w:noProof/>
                <w:webHidden/>
              </w:rPr>
              <w:fldChar w:fldCharType="begin"/>
            </w:r>
            <w:r>
              <w:rPr>
                <w:noProof/>
                <w:webHidden/>
              </w:rPr>
              <w:instrText xml:space="preserve"> PAGEREF _Toc175226362 \h </w:instrText>
            </w:r>
            <w:r>
              <w:rPr>
                <w:noProof/>
                <w:webHidden/>
              </w:rPr>
            </w:r>
            <w:r>
              <w:rPr>
                <w:noProof/>
                <w:webHidden/>
              </w:rPr>
              <w:fldChar w:fldCharType="separate"/>
            </w:r>
            <w:r>
              <w:rPr>
                <w:noProof/>
                <w:webHidden/>
              </w:rPr>
              <w:t>27</w:t>
            </w:r>
            <w:r>
              <w:rPr>
                <w:noProof/>
                <w:webHidden/>
              </w:rPr>
              <w:fldChar w:fldCharType="end"/>
            </w:r>
          </w:hyperlink>
        </w:p>
        <w:p w14:paraId="72548537" w14:textId="61ACCE37" w:rsidR="009E5073" w:rsidRDefault="009E5073">
          <w:pPr>
            <w:pStyle w:val="TOC2"/>
            <w:tabs>
              <w:tab w:val="right" w:leader="dot" w:pos="9350"/>
            </w:tabs>
            <w:rPr>
              <w:rFonts w:eastAsiaTheme="minorEastAsia"/>
              <w:noProof/>
              <w:sz w:val="24"/>
              <w:szCs w:val="24"/>
            </w:rPr>
          </w:pPr>
          <w:hyperlink w:anchor="_Toc175226363" w:history="1">
            <w:r w:rsidRPr="00C918C1">
              <w:rPr>
                <w:rStyle w:val="Hyperlink"/>
                <w:noProof/>
              </w:rPr>
              <w:t>Introduction to Sample Translation #1: Appeal</w:t>
            </w:r>
            <w:r>
              <w:rPr>
                <w:noProof/>
                <w:webHidden/>
              </w:rPr>
              <w:tab/>
            </w:r>
            <w:r>
              <w:rPr>
                <w:noProof/>
                <w:webHidden/>
              </w:rPr>
              <w:fldChar w:fldCharType="begin"/>
            </w:r>
            <w:r>
              <w:rPr>
                <w:noProof/>
                <w:webHidden/>
              </w:rPr>
              <w:instrText xml:space="preserve"> PAGEREF _Toc175226363 \h </w:instrText>
            </w:r>
            <w:r>
              <w:rPr>
                <w:noProof/>
                <w:webHidden/>
              </w:rPr>
            </w:r>
            <w:r>
              <w:rPr>
                <w:noProof/>
                <w:webHidden/>
              </w:rPr>
              <w:fldChar w:fldCharType="separate"/>
            </w:r>
            <w:r>
              <w:rPr>
                <w:noProof/>
                <w:webHidden/>
              </w:rPr>
              <w:t>27</w:t>
            </w:r>
            <w:r>
              <w:rPr>
                <w:noProof/>
                <w:webHidden/>
              </w:rPr>
              <w:fldChar w:fldCharType="end"/>
            </w:r>
          </w:hyperlink>
        </w:p>
        <w:p w14:paraId="2F877A21" w14:textId="5E405D86" w:rsidR="009E5073" w:rsidRDefault="009E5073">
          <w:pPr>
            <w:pStyle w:val="TOC3"/>
            <w:tabs>
              <w:tab w:val="right" w:leader="dot" w:pos="9350"/>
            </w:tabs>
            <w:rPr>
              <w:rFonts w:eastAsiaTheme="minorEastAsia"/>
              <w:noProof/>
              <w:sz w:val="24"/>
              <w:szCs w:val="24"/>
            </w:rPr>
          </w:pPr>
          <w:hyperlink w:anchor="_Toc175226364" w:history="1">
            <w:r w:rsidRPr="00C918C1">
              <w:rPr>
                <w:rStyle w:val="Hyperlink"/>
                <w:noProof/>
              </w:rPr>
              <w:t>Sample Translation #1: Appeal (source text)</w:t>
            </w:r>
            <w:r>
              <w:rPr>
                <w:noProof/>
                <w:webHidden/>
              </w:rPr>
              <w:tab/>
            </w:r>
            <w:r>
              <w:rPr>
                <w:noProof/>
                <w:webHidden/>
              </w:rPr>
              <w:fldChar w:fldCharType="begin"/>
            </w:r>
            <w:r>
              <w:rPr>
                <w:noProof/>
                <w:webHidden/>
              </w:rPr>
              <w:instrText xml:space="preserve"> PAGEREF _Toc175226364 \h </w:instrText>
            </w:r>
            <w:r>
              <w:rPr>
                <w:noProof/>
                <w:webHidden/>
              </w:rPr>
            </w:r>
            <w:r>
              <w:rPr>
                <w:noProof/>
                <w:webHidden/>
              </w:rPr>
              <w:fldChar w:fldCharType="separate"/>
            </w:r>
            <w:r>
              <w:rPr>
                <w:noProof/>
                <w:webHidden/>
              </w:rPr>
              <w:t>28</w:t>
            </w:r>
            <w:r>
              <w:rPr>
                <w:noProof/>
                <w:webHidden/>
              </w:rPr>
              <w:fldChar w:fldCharType="end"/>
            </w:r>
          </w:hyperlink>
        </w:p>
        <w:p w14:paraId="7B65143C" w14:textId="1FB2F81A" w:rsidR="009E5073" w:rsidRDefault="009E5073">
          <w:pPr>
            <w:pStyle w:val="TOC3"/>
            <w:tabs>
              <w:tab w:val="right" w:leader="dot" w:pos="9350"/>
            </w:tabs>
            <w:rPr>
              <w:rFonts w:eastAsiaTheme="minorEastAsia"/>
              <w:noProof/>
              <w:sz w:val="24"/>
              <w:szCs w:val="24"/>
            </w:rPr>
          </w:pPr>
          <w:hyperlink w:anchor="_Toc175226365" w:history="1">
            <w:r w:rsidRPr="00C918C1">
              <w:rPr>
                <w:rStyle w:val="Hyperlink"/>
                <w:noProof/>
              </w:rPr>
              <w:t>Sample Translation #1: Appeal (target text)</w:t>
            </w:r>
            <w:r>
              <w:rPr>
                <w:noProof/>
                <w:webHidden/>
              </w:rPr>
              <w:tab/>
            </w:r>
            <w:r>
              <w:rPr>
                <w:noProof/>
                <w:webHidden/>
              </w:rPr>
              <w:fldChar w:fldCharType="begin"/>
            </w:r>
            <w:r>
              <w:rPr>
                <w:noProof/>
                <w:webHidden/>
              </w:rPr>
              <w:instrText xml:space="preserve"> PAGEREF _Toc175226365 \h </w:instrText>
            </w:r>
            <w:r>
              <w:rPr>
                <w:noProof/>
                <w:webHidden/>
              </w:rPr>
            </w:r>
            <w:r>
              <w:rPr>
                <w:noProof/>
                <w:webHidden/>
              </w:rPr>
              <w:fldChar w:fldCharType="separate"/>
            </w:r>
            <w:r>
              <w:rPr>
                <w:noProof/>
                <w:webHidden/>
              </w:rPr>
              <w:t>31</w:t>
            </w:r>
            <w:r>
              <w:rPr>
                <w:noProof/>
                <w:webHidden/>
              </w:rPr>
              <w:fldChar w:fldCharType="end"/>
            </w:r>
          </w:hyperlink>
        </w:p>
        <w:p w14:paraId="6FC6303D" w14:textId="22032309" w:rsidR="009E5073" w:rsidRDefault="009E5073">
          <w:pPr>
            <w:pStyle w:val="TOC2"/>
            <w:tabs>
              <w:tab w:val="right" w:leader="dot" w:pos="9350"/>
            </w:tabs>
            <w:rPr>
              <w:rFonts w:eastAsiaTheme="minorEastAsia"/>
              <w:noProof/>
              <w:sz w:val="24"/>
              <w:szCs w:val="24"/>
            </w:rPr>
          </w:pPr>
          <w:hyperlink w:anchor="_Toc175226366" w:history="1">
            <w:r w:rsidRPr="00C918C1">
              <w:rPr>
                <w:rStyle w:val="Hyperlink"/>
                <w:noProof/>
              </w:rPr>
              <w:t>Introduction to Sample Translation #2: Subpoena Response</w:t>
            </w:r>
            <w:r>
              <w:rPr>
                <w:noProof/>
                <w:webHidden/>
              </w:rPr>
              <w:tab/>
            </w:r>
            <w:r>
              <w:rPr>
                <w:noProof/>
                <w:webHidden/>
              </w:rPr>
              <w:fldChar w:fldCharType="begin"/>
            </w:r>
            <w:r>
              <w:rPr>
                <w:noProof/>
                <w:webHidden/>
              </w:rPr>
              <w:instrText xml:space="preserve"> PAGEREF _Toc175226366 \h </w:instrText>
            </w:r>
            <w:r>
              <w:rPr>
                <w:noProof/>
                <w:webHidden/>
              </w:rPr>
            </w:r>
            <w:r>
              <w:rPr>
                <w:noProof/>
                <w:webHidden/>
              </w:rPr>
              <w:fldChar w:fldCharType="separate"/>
            </w:r>
            <w:r>
              <w:rPr>
                <w:noProof/>
                <w:webHidden/>
              </w:rPr>
              <w:t>34</w:t>
            </w:r>
            <w:r>
              <w:rPr>
                <w:noProof/>
                <w:webHidden/>
              </w:rPr>
              <w:fldChar w:fldCharType="end"/>
            </w:r>
          </w:hyperlink>
        </w:p>
        <w:p w14:paraId="21358A79" w14:textId="1D2F583E" w:rsidR="009E5073" w:rsidRDefault="009E5073">
          <w:pPr>
            <w:pStyle w:val="TOC3"/>
            <w:tabs>
              <w:tab w:val="right" w:leader="dot" w:pos="9350"/>
            </w:tabs>
            <w:rPr>
              <w:rFonts w:eastAsiaTheme="minorEastAsia"/>
              <w:noProof/>
              <w:sz w:val="24"/>
              <w:szCs w:val="24"/>
            </w:rPr>
          </w:pPr>
          <w:hyperlink w:anchor="_Toc175226367" w:history="1">
            <w:r w:rsidRPr="00C918C1">
              <w:rPr>
                <w:rStyle w:val="Hyperlink"/>
                <w:noProof/>
              </w:rPr>
              <w:t>Sample Translation #2: Subpoena Response (source text)</w:t>
            </w:r>
            <w:r>
              <w:rPr>
                <w:noProof/>
                <w:webHidden/>
              </w:rPr>
              <w:tab/>
            </w:r>
            <w:r>
              <w:rPr>
                <w:noProof/>
                <w:webHidden/>
              </w:rPr>
              <w:fldChar w:fldCharType="begin"/>
            </w:r>
            <w:r>
              <w:rPr>
                <w:noProof/>
                <w:webHidden/>
              </w:rPr>
              <w:instrText xml:space="preserve"> PAGEREF _Toc175226367 \h </w:instrText>
            </w:r>
            <w:r>
              <w:rPr>
                <w:noProof/>
                <w:webHidden/>
              </w:rPr>
            </w:r>
            <w:r>
              <w:rPr>
                <w:noProof/>
                <w:webHidden/>
              </w:rPr>
              <w:fldChar w:fldCharType="separate"/>
            </w:r>
            <w:r>
              <w:rPr>
                <w:noProof/>
                <w:webHidden/>
              </w:rPr>
              <w:t>34</w:t>
            </w:r>
            <w:r>
              <w:rPr>
                <w:noProof/>
                <w:webHidden/>
              </w:rPr>
              <w:fldChar w:fldCharType="end"/>
            </w:r>
          </w:hyperlink>
        </w:p>
        <w:p w14:paraId="1E0E169B" w14:textId="17D7F9C1" w:rsidR="009E5073" w:rsidRDefault="009E5073">
          <w:pPr>
            <w:pStyle w:val="TOC3"/>
            <w:tabs>
              <w:tab w:val="right" w:leader="dot" w:pos="9350"/>
            </w:tabs>
            <w:rPr>
              <w:rFonts w:eastAsiaTheme="minorEastAsia"/>
              <w:noProof/>
              <w:sz w:val="24"/>
              <w:szCs w:val="24"/>
            </w:rPr>
          </w:pPr>
          <w:hyperlink w:anchor="_Toc175226368" w:history="1">
            <w:r w:rsidRPr="00C918C1">
              <w:rPr>
                <w:rStyle w:val="Hyperlink"/>
                <w:noProof/>
              </w:rPr>
              <w:t>Sample Translation #2: Subpoena Response (target text)</w:t>
            </w:r>
            <w:r>
              <w:rPr>
                <w:noProof/>
                <w:webHidden/>
              </w:rPr>
              <w:tab/>
            </w:r>
            <w:r>
              <w:rPr>
                <w:noProof/>
                <w:webHidden/>
              </w:rPr>
              <w:fldChar w:fldCharType="begin"/>
            </w:r>
            <w:r>
              <w:rPr>
                <w:noProof/>
                <w:webHidden/>
              </w:rPr>
              <w:instrText xml:space="preserve"> PAGEREF _Toc175226368 \h </w:instrText>
            </w:r>
            <w:r>
              <w:rPr>
                <w:noProof/>
                <w:webHidden/>
              </w:rPr>
            </w:r>
            <w:r>
              <w:rPr>
                <w:noProof/>
                <w:webHidden/>
              </w:rPr>
              <w:fldChar w:fldCharType="separate"/>
            </w:r>
            <w:r>
              <w:rPr>
                <w:noProof/>
                <w:webHidden/>
              </w:rPr>
              <w:t>37</w:t>
            </w:r>
            <w:r>
              <w:rPr>
                <w:noProof/>
                <w:webHidden/>
              </w:rPr>
              <w:fldChar w:fldCharType="end"/>
            </w:r>
          </w:hyperlink>
        </w:p>
        <w:p w14:paraId="1D85F933" w14:textId="288A57AF" w:rsidR="009E5073" w:rsidRDefault="009E5073">
          <w:pPr>
            <w:pStyle w:val="TOC1"/>
            <w:tabs>
              <w:tab w:val="right" w:leader="dot" w:pos="9350"/>
            </w:tabs>
            <w:rPr>
              <w:rFonts w:eastAsiaTheme="minorEastAsia"/>
              <w:noProof/>
              <w:sz w:val="24"/>
              <w:szCs w:val="24"/>
            </w:rPr>
          </w:pPr>
          <w:hyperlink w:anchor="_Toc175226369" w:history="1">
            <w:r w:rsidRPr="00C918C1">
              <w:rPr>
                <w:rStyle w:val="Hyperlink"/>
                <w:noProof/>
              </w:rPr>
              <w:t>Annex B: Letter of Support</w:t>
            </w:r>
            <w:r>
              <w:rPr>
                <w:noProof/>
                <w:webHidden/>
              </w:rPr>
              <w:tab/>
            </w:r>
            <w:r>
              <w:rPr>
                <w:noProof/>
                <w:webHidden/>
              </w:rPr>
              <w:fldChar w:fldCharType="begin"/>
            </w:r>
            <w:r>
              <w:rPr>
                <w:noProof/>
                <w:webHidden/>
              </w:rPr>
              <w:instrText xml:space="preserve"> PAGEREF _Toc175226369 \h </w:instrText>
            </w:r>
            <w:r>
              <w:rPr>
                <w:noProof/>
                <w:webHidden/>
              </w:rPr>
            </w:r>
            <w:r>
              <w:rPr>
                <w:noProof/>
                <w:webHidden/>
              </w:rPr>
              <w:fldChar w:fldCharType="separate"/>
            </w:r>
            <w:r>
              <w:rPr>
                <w:noProof/>
                <w:webHidden/>
              </w:rPr>
              <w:t>39</w:t>
            </w:r>
            <w:r>
              <w:rPr>
                <w:noProof/>
                <w:webHidden/>
              </w:rPr>
              <w:fldChar w:fldCharType="end"/>
            </w:r>
          </w:hyperlink>
        </w:p>
        <w:p w14:paraId="37B5D88B" w14:textId="7BF45D49" w:rsidR="009E5073" w:rsidRDefault="009E5073">
          <w:pPr>
            <w:pStyle w:val="TOC1"/>
            <w:tabs>
              <w:tab w:val="right" w:leader="dot" w:pos="9350"/>
            </w:tabs>
            <w:rPr>
              <w:rFonts w:eastAsiaTheme="minorEastAsia"/>
              <w:noProof/>
              <w:sz w:val="24"/>
              <w:szCs w:val="24"/>
            </w:rPr>
          </w:pPr>
          <w:hyperlink w:anchor="_Toc175226370" w:history="1">
            <w:r w:rsidRPr="00C918C1">
              <w:rPr>
                <w:rStyle w:val="Hyperlink"/>
                <w:noProof/>
              </w:rPr>
              <w:t>Annex C: Original Timetable Documents</w:t>
            </w:r>
            <w:r>
              <w:rPr>
                <w:noProof/>
                <w:webHidden/>
              </w:rPr>
              <w:tab/>
            </w:r>
            <w:r>
              <w:rPr>
                <w:noProof/>
                <w:webHidden/>
              </w:rPr>
              <w:fldChar w:fldCharType="begin"/>
            </w:r>
            <w:r>
              <w:rPr>
                <w:noProof/>
                <w:webHidden/>
              </w:rPr>
              <w:instrText xml:space="preserve"> PAGEREF _Toc175226370 \h </w:instrText>
            </w:r>
            <w:r>
              <w:rPr>
                <w:noProof/>
                <w:webHidden/>
              </w:rPr>
            </w:r>
            <w:r>
              <w:rPr>
                <w:noProof/>
                <w:webHidden/>
              </w:rPr>
              <w:fldChar w:fldCharType="separate"/>
            </w:r>
            <w:r>
              <w:rPr>
                <w:noProof/>
                <w:webHidden/>
              </w:rPr>
              <w:t>40</w:t>
            </w:r>
            <w:r>
              <w:rPr>
                <w:noProof/>
                <w:webHidden/>
              </w:rPr>
              <w:fldChar w:fldCharType="end"/>
            </w:r>
          </w:hyperlink>
        </w:p>
        <w:p w14:paraId="56411D1E" w14:textId="2842E8F7" w:rsidR="009E5073" w:rsidRDefault="009E5073">
          <w:pPr>
            <w:pStyle w:val="TOC1"/>
            <w:tabs>
              <w:tab w:val="right" w:leader="dot" w:pos="9350"/>
            </w:tabs>
            <w:rPr>
              <w:rFonts w:eastAsiaTheme="minorEastAsia"/>
              <w:noProof/>
              <w:sz w:val="24"/>
              <w:szCs w:val="24"/>
            </w:rPr>
          </w:pPr>
          <w:hyperlink w:anchor="_Toc175226371" w:history="1">
            <w:r w:rsidRPr="00C918C1">
              <w:rPr>
                <w:rStyle w:val="Hyperlink"/>
                <w:noProof/>
              </w:rPr>
              <w:t>Appendix D: Glossary</w:t>
            </w:r>
            <w:r>
              <w:rPr>
                <w:noProof/>
                <w:webHidden/>
              </w:rPr>
              <w:tab/>
            </w:r>
            <w:r>
              <w:rPr>
                <w:noProof/>
                <w:webHidden/>
              </w:rPr>
              <w:fldChar w:fldCharType="begin"/>
            </w:r>
            <w:r>
              <w:rPr>
                <w:noProof/>
                <w:webHidden/>
              </w:rPr>
              <w:instrText xml:space="preserve"> PAGEREF _Toc175226371 \h </w:instrText>
            </w:r>
            <w:r>
              <w:rPr>
                <w:noProof/>
                <w:webHidden/>
              </w:rPr>
            </w:r>
            <w:r>
              <w:rPr>
                <w:noProof/>
                <w:webHidden/>
              </w:rPr>
              <w:fldChar w:fldCharType="separate"/>
            </w:r>
            <w:r>
              <w:rPr>
                <w:noProof/>
                <w:webHidden/>
              </w:rPr>
              <w:t>53</w:t>
            </w:r>
            <w:r>
              <w:rPr>
                <w:noProof/>
                <w:webHidden/>
              </w:rPr>
              <w:fldChar w:fldCharType="end"/>
            </w:r>
          </w:hyperlink>
        </w:p>
        <w:p w14:paraId="1B06F2D3" w14:textId="6B582A50" w:rsidR="009E5073" w:rsidRDefault="009E5073">
          <w:pPr>
            <w:pStyle w:val="TOC1"/>
            <w:tabs>
              <w:tab w:val="right" w:leader="dot" w:pos="9350"/>
            </w:tabs>
            <w:rPr>
              <w:rFonts w:eastAsiaTheme="minorEastAsia"/>
              <w:noProof/>
              <w:sz w:val="24"/>
              <w:szCs w:val="24"/>
            </w:rPr>
          </w:pPr>
          <w:hyperlink w:anchor="_Toc175226372" w:history="1">
            <w:r w:rsidRPr="00C918C1">
              <w:rPr>
                <w:rStyle w:val="Hyperlink"/>
                <w:smallCaps/>
                <w:noProof/>
                <w:spacing w:val="5"/>
              </w:rPr>
              <w:t>References</w:t>
            </w:r>
            <w:r>
              <w:rPr>
                <w:noProof/>
                <w:webHidden/>
              </w:rPr>
              <w:tab/>
            </w:r>
            <w:r>
              <w:rPr>
                <w:noProof/>
                <w:webHidden/>
              </w:rPr>
              <w:fldChar w:fldCharType="begin"/>
            </w:r>
            <w:r>
              <w:rPr>
                <w:noProof/>
                <w:webHidden/>
              </w:rPr>
              <w:instrText xml:space="preserve"> PAGEREF _Toc175226372 \h </w:instrText>
            </w:r>
            <w:r>
              <w:rPr>
                <w:noProof/>
                <w:webHidden/>
              </w:rPr>
            </w:r>
            <w:r>
              <w:rPr>
                <w:noProof/>
                <w:webHidden/>
              </w:rPr>
              <w:fldChar w:fldCharType="separate"/>
            </w:r>
            <w:r>
              <w:rPr>
                <w:noProof/>
                <w:webHidden/>
              </w:rPr>
              <w:t>55</w:t>
            </w:r>
            <w:r>
              <w:rPr>
                <w:noProof/>
                <w:webHidden/>
              </w:rPr>
              <w:fldChar w:fldCharType="end"/>
            </w:r>
          </w:hyperlink>
        </w:p>
        <w:p w14:paraId="122EAE7F" w14:textId="749E43D8" w:rsidR="00876F02" w:rsidRPr="00480FD5" w:rsidRDefault="00876F02">
          <w:r w:rsidRPr="00480FD5">
            <w:rPr>
              <w:b/>
              <w:bCs/>
              <w:noProof/>
            </w:rPr>
            <w:fldChar w:fldCharType="end"/>
          </w:r>
        </w:p>
      </w:sdtContent>
    </w:sdt>
    <w:p w14:paraId="5DC5BF37" w14:textId="77777777" w:rsidR="003170FB" w:rsidRDefault="003170FB">
      <w:pPr>
        <w:rPr>
          <w:rFonts w:asciiTheme="majorHAnsi" w:eastAsiaTheme="majorEastAsia" w:hAnsiTheme="majorHAnsi" w:cstheme="majorBidi"/>
          <w:color w:val="0F4761" w:themeColor="accent1" w:themeShade="BF"/>
          <w:kern w:val="0"/>
          <w:sz w:val="32"/>
          <w:szCs w:val="32"/>
          <w14:ligatures w14:val="none"/>
        </w:rPr>
      </w:pPr>
      <w:r>
        <w:br w:type="page"/>
      </w:r>
    </w:p>
    <w:p w14:paraId="1D3AFD2B" w14:textId="28DD5C50" w:rsidR="003170FB" w:rsidRPr="00480FD5" w:rsidRDefault="0006007A" w:rsidP="003170FB">
      <w:pPr>
        <w:pStyle w:val="TOCHeading"/>
      </w:pPr>
      <w:r>
        <w:lastRenderedPageBreak/>
        <w:t>Tables</w:t>
      </w:r>
    </w:p>
    <w:p w14:paraId="56A72912" w14:textId="7CF1CC09" w:rsidR="00E8591A" w:rsidRDefault="00E8591A">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175226271" w:history="1">
        <w:r w:rsidRPr="0031230E">
          <w:rPr>
            <w:rStyle w:val="Hyperlink"/>
            <w:noProof/>
          </w:rPr>
          <w:t>Table 1.  Task types and criteria for the category</w:t>
        </w:r>
        <w:r>
          <w:rPr>
            <w:noProof/>
            <w:webHidden/>
          </w:rPr>
          <w:tab/>
        </w:r>
        <w:r>
          <w:rPr>
            <w:noProof/>
            <w:webHidden/>
          </w:rPr>
          <w:fldChar w:fldCharType="begin"/>
        </w:r>
        <w:r>
          <w:rPr>
            <w:noProof/>
            <w:webHidden/>
          </w:rPr>
          <w:instrText xml:space="preserve"> PAGEREF _Toc175226271 \h </w:instrText>
        </w:r>
        <w:r>
          <w:rPr>
            <w:noProof/>
            <w:webHidden/>
          </w:rPr>
        </w:r>
        <w:r>
          <w:rPr>
            <w:noProof/>
            <w:webHidden/>
          </w:rPr>
          <w:fldChar w:fldCharType="separate"/>
        </w:r>
        <w:r>
          <w:rPr>
            <w:noProof/>
            <w:webHidden/>
          </w:rPr>
          <w:t>11</w:t>
        </w:r>
        <w:r>
          <w:rPr>
            <w:noProof/>
            <w:webHidden/>
          </w:rPr>
          <w:fldChar w:fldCharType="end"/>
        </w:r>
      </w:hyperlink>
    </w:p>
    <w:p w14:paraId="65DF80F6" w14:textId="605D78D7" w:rsidR="00E8591A" w:rsidRDefault="00E8591A">
      <w:pPr>
        <w:pStyle w:val="TableofFigures"/>
        <w:tabs>
          <w:tab w:val="right" w:leader="dot" w:pos="9350"/>
        </w:tabs>
        <w:rPr>
          <w:rFonts w:eastAsiaTheme="minorEastAsia"/>
          <w:noProof/>
          <w:sz w:val="24"/>
          <w:szCs w:val="24"/>
        </w:rPr>
      </w:pPr>
      <w:hyperlink w:anchor="_Toc175226272" w:history="1">
        <w:r w:rsidRPr="0031230E">
          <w:rPr>
            <w:rStyle w:val="Hyperlink"/>
            <w:noProof/>
          </w:rPr>
          <w:t>Table 2. Timetables for my internship at the Manhattan DA's Office. The table includes the date, the time starting and ending a task, the task, and the type of task</w:t>
        </w:r>
        <w:r>
          <w:rPr>
            <w:noProof/>
            <w:webHidden/>
          </w:rPr>
          <w:tab/>
        </w:r>
        <w:r>
          <w:rPr>
            <w:noProof/>
            <w:webHidden/>
          </w:rPr>
          <w:fldChar w:fldCharType="begin"/>
        </w:r>
        <w:r>
          <w:rPr>
            <w:noProof/>
            <w:webHidden/>
          </w:rPr>
          <w:instrText xml:space="preserve"> PAGEREF _Toc175226272 \h </w:instrText>
        </w:r>
        <w:r>
          <w:rPr>
            <w:noProof/>
            <w:webHidden/>
          </w:rPr>
        </w:r>
        <w:r>
          <w:rPr>
            <w:noProof/>
            <w:webHidden/>
          </w:rPr>
          <w:fldChar w:fldCharType="separate"/>
        </w:r>
        <w:r>
          <w:rPr>
            <w:noProof/>
            <w:webHidden/>
          </w:rPr>
          <w:t>12</w:t>
        </w:r>
        <w:r>
          <w:rPr>
            <w:noProof/>
            <w:webHidden/>
          </w:rPr>
          <w:fldChar w:fldCharType="end"/>
        </w:r>
      </w:hyperlink>
    </w:p>
    <w:p w14:paraId="4A634D03" w14:textId="26D1F980" w:rsidR="00E8591A" w:rsidRDefault="00E8591A">
      <w:pPr>
        <w:pStyle w:val="TableofFigures"/>
        <w:tabs>
          <w:tab w:val="right" w:leader="dot" w:pos="9350"/>
        </w:tabs>
        <w:rPr>
          <w:rFonts w:eastAsiaTheme="minorEastAsia"/>
          <w:noProof/>
          <w:sz w:val="24"/>
          <w:szCs w:val="24"/>
        </w:rPr>
      </w:pPr>
      <w:hyperlink w:anchor="_Toc175226273" w:history="1">
        <w:r w:rsidRPr="0031230E">
          <w:rPr>
            <w:rStyle w:val="Hyperlink"/>
            <w:noProof/>
          </w:rPr>
          <w:t>Table 3. Glossary of terms</w:t>
        </w:r>
        <w:r>
          <w:rPr>
            <w:noProof/>
            <w:webHidden/>
          </w:rPr>
          <w:tab/>
        </w:r>
        <w:r>
          <w:rPr>
            <w:noProof/>
            <w:webHidden/>
          </w:rPr>
          <w:fldChar w:fldCharType="begin"/>
        </w:r>
        <w:r>
          <w:rPr>
            <w:noProof/>
            <w:webHidden/>
          </w:rPr>
          <w:instrText xml:space="preserve"> PAGEREF _Toc175226273 \h </w:instrText>
        </w:r>
        <w:r>
          <w:rPr>
            <w:noProof/>
            <w:webHidden/>
          </w:rPr>
        </w:r>
        <w:r>
          <w:rPr>
            <w:noProof/>
            <w:webHidden/>
          </w:rPr>
          <w:fldChar w:fldCharType="separate"/>
        </w:r>
        <w:r>
          <w:rPr>
            <w:noProof/>
            <w:webHidden/>
          </w:rPr>
          <w:t>53</w:t>
        </w:r>
        <w:r>
          <w:rPr>
            <w:noProof/>
            <w:webHidden/>
          </w:rPr>
          <w:fldChar w:fldCharType="end"/>
        </w:r>
      </w:hyperlink>
    </w:p>
    <w:p w14:paraId="48FA71DE" w14:textId="5E8E384A" w:rsidR="0006007A" w:rsidRDefault="00E8591A">
      <w:pPr>
        <w:pStyle w:val="TableofFigures"/>
        <w:tabs>
          <w:tab w:val="right" w:leader="dot" w:pos="9350"/>
        </w:tabs>
      </w:pPr>
      <w:r>
        <w:fldChar w:fldCharType="end"/>
      </w:r>
    </w:p>
    <w:p w14:paraId="7ABB06AB" w14:textId="2152EDC1" w:rsidR="0006007A" w:rsidRPr="0006007A" w:rsidRDefault="0006007A" w:rsidP="0006007A">
      <w:pPr>
        <w:pStyle w:val="TOCHeading"/>
      </w:pPr>
      <w:r>
        <w:t>Figures</w:t>
      </w:r>
    </w:p>
    <w:p w14:paraId="5793B975" w14:textId="531A20CF" w:rsidR="00EA314E" w:rsidRDefault="00EA314E">
      <w:pPr>
        <w:pStyle w:val="TableofFigures"/>
        <w:tabs>
          <w:tab w:val="right" w:leader="dot" w:pos="9350"/>
        </w:tabs>
        <w:rPr>
          <w:rFonts w:eastAsiaTheme="minorEastAsia"/>
          <w:noProof/>
          <w:sz w:val="24"/>
          <w:szCs w:val="24"/>
        </w:rPr>
      </w:pPr>
      <w:r>
        <w:fldChar w:fldCharType="begin"/>
      </w:r>
      <w:r>
        <w:instrText xml:space="preserve"> TOC \h \z \c "Figure" </w:instrText>
      </w:r>
      <w:r>
        <w:fldChar w:fldCharType="separate"/>
      </w:r>
      <w:hyperlink w:anchor="_Toc174571732" w:history="1">
        <w:r w:rsidRPr="00AA59DF">
          <w:rPr>
            <w:rStyle w:val="Hyperlink"/>
            <w:noProof/>
          </w:rPr>
          <w:t>Figure 1</w:t>
        </w:r>
        <w:r w:rsidR="001F211E">
          <w:rPr>
            <w:rStyle w:val="Hyperlink"/>
            <w:noProof/>
          </w:rPr>
          <w:t>.</w:t>
        </w:r>
        <w:r w:rsidRPr="00AA59DF">
          <w:rPr>
            <w:rStyle w:val="Hyperlink"/>
            <w:noProof/>
          </w:rPr>
          <w:t xml:space="preserve"> Total time spent on each task in minutes</w:t>
        </w:r>
        <w:r>
          <w:rPr>
            <w:noProof/>
            <w:webHidden/>
          </w:rPr>
          <w:tab/>
        </w:r>
        <w:r>
          <w:rPr>
            <w:noProof/>
            <w:webHidden/>
          </w:rPr>
          <w:fldChar w:fldCharType="begin"/>
        </w:r>
        <w:r>
          <w:rPr>
            <w:noProof/>
            <w:webHidden/>
          </w:rPr>
          <w:instrText xml:space="preserve"> PAGEREF _Toc174571732 \h </w:instrText>
        </w:r>
        <w:r>
          <w:rPr>
            <w:noProof/>
            <w:webHidden/>
          </w:rPr>
        </w:r>
        <w:r>
          <w:rPr>
            <w:noProof/>
            <w:webHidden/>
          </w:rPr>
          <w:fldChar w:fldCharType="separate"/>
        </w:r>
        <w:r w:rsidR="0027611D">
          <w:rPr>
            <w:noProof/>
            <w:webHidden/>
          </w:rPr>
          <w:t>23</w:t>
        </w:r>
        <w:r>
          <w:rPr>
            <w:noProof/>
            <w:webHidden/>
          </w:rPr>
          <w:fldChar w:fldCharType="end"/>
        </w:r>
      </w:hyperlink>
    </w:p>
    <w:p w14:paraId="593E9611" w14:textId="699DC4C5" w:rsidR="00EA314E" w:rsidRDefault="00000000">
      <w:pPr>
        <w:pStyle w:val="TableofFigures"/>
        <w:tabs>
          <w:tab w:val="right" w:leader="dot" w:pos="9350"/>
        </w:tabs>
        <w:rPr>
          <w:rFonts w:eastAsiaTheme="minorEastAsia"/>
          <w:noProof/>
          <w:sz w:val="24"/>
          <w:szCs w:val="24"/>
        </w:rPr>
      </w:pPr>
      <w:hyperlink w:anchor="_Toc174571733" w:history="1">
        <w:r w:rsidR="00EA314E" w:rsidRPr="00AA59DF">
          <w:rPr>
            <w:rStyle w:val="Hyperlink"/>
            <w:noProof/>
          </w:rPr>
          <w:t>Figure 2</w:t>
        </w:r>
        <w:r w:rsidR="001F211E">
          <w:rPr>
            <w:rStyle w:val="Hyperlink"/>
            <w:noProof/>
          </w:rPr>
          <w:t>.</w:t>
        </w:r>
        <w:r w:rsidR="00EA314E" w:rsidRPr="00AA59DF">
          <w:rPr>
            <w:rStyle w:val="Hyperlink"/>
            <w:noProof/>
          </w:rPr>
          <w:t xml:space="preserve"> Percentage of time spent on each task</w:t>
        </w:r>
        <w:r w:rsidR="00EA314E">
          <w:rPr>
            <w:noProof/>
            <w:webHidden/>
          </w:rPr>
          <w:tab/>
        </w:r>
        <w:r w:rsidR="00EA314E">
          <w:rPr>
            <w:noProof/>
            <w:webHidden/>
          </w:rPr>
          <w:fldChar w:fldCharType="begin"/>
        </w:r>
        <w:r w:rsidR="00EA314E">
          <w:rPr>
            <w:noProof/>
            <w:webHidden/>
          </w:rPr>
          <w:instrText xml:space="preserve"> PAGEREF _Toc174571733 \h </w:instrText>
        </w:r>
        <w:r w:rsidR="00EA314E">
          <w:rPr>
            <w:noProof/>
            <w:webHidden/>
          </w:rPr>
        </w:r>
        <w:r w:rsidR="00EA314E">
          <w:rPr>
            <w:noProof/>
            <w:webHidden/>
          </w:rPr>
          <w:fldChar w:fldCharType="separate"/>
        </w:r>
        <w:r w:rsidR="0027611D">
          <w:rPr>
            <w:noProof/>
            <w:webHidden/>
          </w:rPr>
          <w:t>24</w:t>
        </w:r>
        <w:r w:rsidR="00EA314E">
          <w:rPr>
            <w:noProof/>
            <w:webHidden/>
          </w:rPr>
          <w:fldChar w:fldCharType="end"/>
        </w:r>
      </w:hyperlink>
    </w:p>
    <w:p w14:paraId="1DB55F59" w14:textId="77777777" w:rsidR="00EA314E" w:rsidRDefault="00EA314E">
      <w:pPr>
        <w:pStyle w:val="TableofFigures"/>
        <w:tabs>
          <w:tab w:val="right" w:leader="dot" w:pos="9350"/>
        </w:tabs>
        <w:rPr>
          <w:noProof/>
        </w:rPr>
      </w:pPr>
      <w:r>
        <w:fldChar w:fldCharType="end"/>
      </w:r>
      <w:r>
        <w:fldChar w:fldCharType="begin"/>
      </w:r>
      <w:r>
        <w:instrText xml:space="preserve"> TOC \h \z \c "Table" </w:instrText>
      </w:r>
      <w:r>
        <w:fldChar w:fldCharType="separate"/>
      </w:r>
    </w:p>
    <w:p w14:paraId="2C65CF33" w14:textId="33E2C53C" w:rsidR="003170FB" w:rsidRDefault="00EA314E">
      <w:pPr>
        <w:pStyle w:val="TableofFigures"/>
        <w:tabs>
          <w:tab w:val="right" w:leader="dot" w:pos="9350"/>
        </w:tabs>
      </w:pPr>
      <w:r>
        <w:fldChar w:fldCharType="end"/>
      </w:r>
    </w:p>
    <w:p w14:paraId="3BD53360" w14:textId="6528216A" w:rsidR="00876F02" w:rsidRPr="00480FD5" w:rsidRDefault="00876F02" w:rsidP="00876F02">
      <w:pPr>
        <w:spacing w:line="480" w:lineRule="auto"/>
      </w:pPr>
    </w:p>
    <w:p w14:paraId="7E3C3C4F" w14:textId="77777777" w:rsidR="00876F02" w:rsidRPr="00480FD5" w:rsidRDefault="00876F02">
      <w:pPr>
        <w:rPr>
          <w:rFonts w:asciiTheme="majorHAnsi" w:eastAsiaTheme="majorEastAsia" w:hAnsiTheme="majorHAnsi" w:cstheme="majorBidi"/>
          <w:color w:val="0F4761" w:themeColor="accent1" w:themeShade="BF"/>
          <w:sz w:val="40"/>
          <w:szCs w:val="40"/>
        </w:rPr>
      </w:pPr>
      <w:r w:rsidRPr="00480FD5">
        <w:br w:type="page"/>
      </w:r>
    </w:p>
    <w:p w14:paraId="49B9848B" w14:textId="67E29124" w:rsidR="00876F02" w:rsidRPr="00480FD5" w:rsidRDefault="00876F02" w:rsidP="00876F02">
      <w:pPr>
        <w:pStyle w:val="Heading1"/>
      </w:pPr>
      <w:bookmarkStart w:id="2" w:name="_Toc175226353"/>
      <w:r w:rsidRPr="00480FD5">
        <w:lastRenderedPageBreak/>
        <w:t>Introduction: Interning at the Manhattan District Attorney’s Office’s Language Unit</w:t>
      </w:r>
      <w:bookmarkEnd w:id="2"/>
    </w:p>
    <w:p w14:paraId="362DD404" w14:textId="77777777" w:rsidR="002E0304" w:rsidRDefault="002E0304" w:rsidP="00793149">
      <w:pPr>
        <w:spacing w:line="480" w:lineRule="auto"/>
        <w:ind w:firstLine="720"/>
      </w:pPr>
    </w:p>
    <w:p w14:paraId="678200AE" w14:textId="19E30B1B" w:rsidR="00B67D3A" w:rsidRPr="00480FD5" w:rsidRDefault="00DD25B9" w:rsidP="00793149">
      <w:pPr>
        <w:spacing w:line="480" w:lineRule="auto"/>
        <w:ind w:firstLine="720"/>
      </w:pPr>
      <w:r w:rsidRPr="00480FD5">
        <w:t>During Spring 2024, I interned at the Manhattan District Attorney’s Office’s Language Unit as a Spanish interpreter for four months</w:t>
      </w:r>
      <w:r w:rsidR="008171CC" w:rsidRPr="00480FD5">
        <w:t xml:space="preserve"> (16 hours per week) </w:t>
      </w:r>
      <w:r w:rsidR="00793149" w:rsidRPr="00480FD5">
        <w:t>in fulfillment of the Spanish Translation and Interpreting Masters</w:t>
      </w:r>
      <w:r w:rsidR="00876F02" w:rsidRPr="00480FD5">
        <w:t>’</w:t>
      </w:r>
      <w:r w:rsidR="00793149" w:rsidRPr="00480FD5">
        <w:t xml:space="preserve"> Program requirements</w:t>
      </w:r>
      <w:r w:rsidRPr="00480FD5">
        <w:t xml:space="preserve">. During my tenure at the office, I developed my skills as </w:t>
      </w:r>
      <w:r w:rsidR="00876F02" w:rsidRPr="00480FD5">
        <w:t>a legal</w:t>
      </w:r>
      <w:r w:rsidRPr="00480FD5">
        <w:t xml:space="preserve"> interpreter and translator. I learned about the requirements</w:t>
      </w:r>
      <w:r w:rsidR="00876F02" w:rsidRPr="00480FD5">
        <w:t>, professional norms</w:t>
      </w:r>
      <w:r w:rsidRPr="00480FD5">
        <w:t xml:space="preserve"> </w:t>
      </w:r>
      <w:r w:rsidR="00876F02" w:rsidRPr="00480FD5">
        <w:t xml:space="preserve">and </w:t>
      </w:r>
      <w:r w:rsidRPr="00480FD5">
        <w:t>expectations of an interpreter in this professional environment, as compared to other</w:t>
      </w:r>
      <w:r w:rsidR="00876F02" w:rsidRPr="00480FD5">
        <w:t xml:space="preserve"> professional</w:t>
      </w:r>
      <w:r w:rsidRPr="00480FD5">
        <w:t xml:space="preserve"> interpreting experiences that I have had</w:t>
      </w:r>
      <w:r w:rsidR="00876F02" w:rsidRPr="00480FD5">
        <w:t>, such as medical or community interpreting</w:t>
      </w:r>
      <w:r w:rsidRPr="00480FD5">
        <w:t>. Through this essay, I will explore the functions of the Language Unit, my responsibilities, what I have learned, the skills I have developed, and the challenges faced.</w:t>
      </w:r>
    </w:p>
    <w:p w14:paraId="29C7F722" w14:textId="23F5768B" w:rsidR="009E1F15" w:rsidRPr="00480FD5" w:rsidRDefault="00A32E8E" w:rsidP="00A32E8E">
      <w:pPr>
        <w:spacing w:line="480" w:lineRule="auto"/>
      </w:pPr>
      <w:r w:rsidRPr="00480FD5">
        <w:tab/>
        <w:t>Approximately 20% of the 1,694,251 individuals living in Manhattan report that they speak only Spanish at home (U.S. Census Bureau, 2023), which indicates the vital need of language services as part of our legal system.</w:t>
      </w:r>
      <w:r w:rsidR="00117E9E" w:rsidRPr="00480FD5">
        <w:t xml:space="preserve"> </w:t>
      </w:r>
      <w:r w:rsidRPr="00480FD5">
        <w:t xml:space="preserve">Language services are codified into law by </w:t>
      </w:r>
      <w:r w:rsidR="009E1F15" w:rsidRPr="00480FD5">
        <w:t>Federal, State, and Local laws in New York City</w:t>
      </w:r>
      <w:r w:rsidRPr="00480FD5">
        <w:t xml:space="preserve"> as a whole</w:t>
      </w:r>
      <w:r w:rsidR="009E1F15" w:rsidRPr="00480FD5">
        <w:t>. For example, Title VI of the Civil Rights Act of 1964 requires that courts receiving federal funding must provide access to linguistic services for individuals with limited English proficiency; New York State Judiciary Law § 390 requires linguistic services for individuals with limited English proficiency; and the New York City Administrative Code requires any city agencies to provide interpretation and translation service access to non-English speakers.</w:t>
      </w:r>
    </w:p>
    <w:p w14:paraId="1E98C83E" w14:textId="67E04A95" w:rsidR="009E1F15" w:rsidRPr="00480FD5" w:rsidRDefault="00DD25B9" w:rsidP="00A52088">
      <w:pPr>
        <w:spacing w:line="480" w:lineRule="auto"/>
      </w:pPr>
      <w:r w:rsidRPr="00480FD5">
        <w:tab/>
      </w:r>
      <w:r w:rsidR="00876F02" w:rsidRPr="00480FD5">
        <w:t xml:space="preserve">New York City is divided into five boroughs, each with their only District Attorney’s Office. </w:t>
      </w:r>
      <w:r w:rsidRPr="00480FD5">
        <w:t xml:space="preserve">The Language Unit at the Manhattan District Attorney’s Office provides language services to the Assistant District Attorneys in </w:t>
      </w:r>
      <w:r w:rsidR="00794124" w:rsidRPr="00480FD5">
        <w:t>various ways</w:t>
      </w:r>
      <w:r w:rsidR="00876F02" w:rsidRPr="00480FD5">
        <w:t xml:space="preserve"> for cases in Manhattan</w:t>
      </w:r>
      <w:r w:rsidR="00794124" w:rsidRPr="00480FD5">
        <w:t xml:space="preserve">. Interpreters will provide language services for office interviews and phone calls with witnesses or victims, judicial </w:t>
      </w:r>
      <w:r w:rsidR="00794124" w:rsidRPr="00480FD5">
        <w:lastRenderedPageBreak/>
        <w:t>proceedings, and occasionally public presentations. Although the job titles typically include “interpreter”, and that is how they refer to themselves as, they oftentimes also provide transcription and translation services for phone calls (e.g. from a prison or jail), text messages, police bodycam footage, and 911 calls.</w:t>
      </w:r>
    </w:p>
    <w:p w14:paraId="2FCB1789" w14:textId="47653E78" w:rsidR="00794124" w:rsidRPr="00480FD5" w:rsidRDefault="00794124" w:rsidP="00A52088">
      <w:pPr>
        <w:spacing w:line="480" w:lineRule="auto"/>
      </w:pPr>
      <w:r w:rsidRPr="00480FD5">
        <w:tab/>
        <w:t>Typically, an interpreter will be assigned in advance to a certain number of interpreting cases in a day, and there will be one interpreter who is “on call” to take phone calls or last-minute interpreting requests. When interpreters are not on a case, they are typically responsible for transcribing and translating the audios, videos, or texts</w:t>
      </w:r>
      <w:r w:rsidR="009E1F15" w:rsidRPr="00480FD5">
        <w:t xml:space="preserve"> described above</w:t>
      </w:r>
      <w:r w:rsidRPr="00480FD5">
        <w:t>.</w:t>
      </w:r>
    </w:p>
    <w:p w14:paraId="6B6D44E4" w14:textId="25F4C20C" w:rsidR="00876F02" w:rsidRPr="00480FD5" w:rsidRDefault="00876F02" w:rsidP="00876F02">
      <w:pPr>
        <w:pStyle w:val="Heading1"/>
      </w:pPr>
      <w:bookmarkStart w:id="3" w:name="_Toc175226354"/>
      <w:r w:rsidRPr="00480FD5">
        <w:t>Interpreting Experiences, Challenges and Lessons Learned</w:t>
      </w:r>
      <w:bookmarkEnd w:id="3"/>
    </w:p>
    <w:p w14:paraId="3BE99839" w14:textId="77777777" w:rsidR="002E0304" w:rsidRDefault="009E1F15" w:rsidP="00A52088">
      <w:pPr>
        <w:spacing w:line="480" w:lineRule="auto"/>
      </w:pPr>
      <w:r w:rsidRPr="00480FD5">
        <w:tab/>
      </w:r>
    </w:p>
    <w:p w14:paraId="194396B6" w14:textId="763DCCE0" w:rsidR="009E1F15" w:rsidRPr="00480FD5" w:rsidRDefault="009E1F15">
      <w:pPr>
        <w:spacing w:line="480" w:lineRule="auto"/>
        <w:ind w:firstLine="720"/>
        <w:pPrChange w:id="4" w:author="miguel jimenez" w:date="2024-08-22T08:03:00Z" w16du:dateUtc="2024-08-22T12:03:00Z">
          <w:pPr>
            <w:spacing w:line="480" w:lineRule="auto"/>
          </w:pPr>
        </w:pPrChange>
      </w:pPr>
      <w:r w:rsidRPr="00480FD5">
        <w:t xml:space="preserve">During my tenure, I assisted in interpretation for office interview and phone calls, as well as transcription and translation services. </w:t>
      </w:r>
      <w:r w:rsidR="00624595" w:rsidRPr="00480FD5">
        <w:t>Through these experiences, I have learned worked to further solidify my understanding of what it means to be an interpreter in the judicial environment. Below, I will highlight some of my experiences and what I gained from them.</w:t>
      </w:r>
    </w:p>
    <w:p w14:paraId="3CCB068C" w14:textId="6C99E72D" w:rsidR="00876F02" w:rsidRPr="00480FD5" w:rsidRDefault="00876F02" w:rsidP="00876F02">
      <w:pPr>
        <w:pStyle w:val="Heading2"/>
      </w:pPr>
      <w:bookmarkStart w:id="5" w:name="_Toc175226355"/>
      <w:r w:rsidRPr="00480FD5">
        <w:t>Language Variation</w:t>
      </w:r>
      <w:bookmarkEnd w:id="5"/>
    </w:p>
    <w:p w14:paraId="62C785A1" w14:textId="62289716" w:rsidR="00876F02" w:rsidRPr="00480FD5" w:rsidRDefault="00624595" w:rsidP="00A52088">
      <w:pPr>
        <w:spacing w:line="480" w:lineRule="auto"/>
      </w:pPr>
      <w:r w:rsidRPr="00480FD5">
        <w:tab/>
      </w:r>
      <w:r w:rsidR="00876F02" w:rsidRPr="00480FD5">
        <w:t>The Manhattan District Attorney’s Office serves</w:t>
      </w:r>
      <w:r w:rsidR="00117E9E" w:rsidRPr="00480FD5">
        <w:t xml:space="preserve"> over 330,000 individuals who only speak Spanish at home, not including individuals who speak English at any proficiency</w:t>
      </w:r>
      <w:r w:rsidR="00480FD5">
        <w:t xml:space="preserve"> </w:t>
      </w:r>
      <w:proofErr w:type="gramStart"/>
      <w:r w:rsidR="00117E9E" w:rsidRPr="00480FD5">
        <w:t>level</w:t>
      </w:r>
      <w:r w:rsidR="00480FD5">
        <w:t>,</w:t>
      </w:r>
      <w:r w:rsidR="00117E9E" w:rsidRPr="00480FD5">
        <w:t xml:space="preserve"> but</w:t>
      </w:r>
      <w:proofErr w:type="gramEnd"/>
      <w:r w:rsidR="00117E9E" w:rsidRPr="00480FD5">
        <w:t xml:space="preserve"> would prefer to navigate in the legal system through Spanish. The Spanish-speaking population are made up of over 20 different ethnic groups, such as Dominican, Honduran, and Mexican (Mayor’s Office of Immigrant Affairs, n.d.)</w:t>
      </w:r>
      <w:r w:rsidR="00480FD5" w:rsidRPr="00480FD5">
        <w:t>, each speaking their own variety of Spanish. Although mutually intelligible, each variety of Spanish i</w:t>
      </w:r>
      <w:r w:rsidR="00480FD5">
        <w:t xml:space="preserve">s modulated by cultural, social, and contextual factors that impact all parts of the language, such as the vocabulary, grammar, and phonology (Moreno </w:t>
      </w:r>
      <w:r w:rsidR="00480FD5">
        <w:lastRenderedPageBreak/>
        <w:t>Fern</w:t>
      </w:r>
      <w:r w:rsidR="00480FD5" w:rsidRPr="00480FD5">
        <w:t>án</w:t>
      </w:r>
      <w:r w:rsidR="00480FD5">
        <w:t>dez, 2000). At the Manhattan District Attorney’s Office, I encountered this variation first-hand and had to learn how to cope with the grand linguistic diversity within Spanish.</w:t>
      </w:r>
    </w:p>
    <w:p w14:paraId="612C2E35" w14:textId="36AB401E" w:rsidR="00624595" w:rsidRPr="00480FD5" w:rsidRDefault="00624595" w:rsidP="00876F02">
      <w:pPr>
        <w:spacing w:line="480" w:lineRule="auto"/>
        <w:ind w:firstLine="720"/>
      </w:pPr>
      <w:r w:rsidRPr="00480FD5">
        <w:t>The first interpretation service that I provided was for a phone interview between an Assistant District Attorney and her witness, “</w:t>
      </w:r>
      <w:r w:rsidR="00876F02" w:rsidRPr="00480FD5">
        <w:t>María</w:t>
      </w:r>
      <w:r w:rsidRPr="00480FD5">
        <w:t xml:space="preserve">”. When assigned a case, an interpreter is provided with a case file online that includes a police report and some general information about the perpetrator. Unfortunately, for last-minute cases, the interpreter typically does not have time to review the case information. </w:t>
      </w:r>
    </w:p>
    <w:p w14:paraId="50F30B9C" w14:textId="361536C0" w:rsidR="00941C73" w:rsidRDefault="00624595" w:rsidP="00941C73">
      <w:pPr>
        <w:spacing w:line="480" w:lineRule="auto"/>
        <w:ind w:firstLine="720"/>
      </w:pPr>
      <w:r w:rsidRPr="00480FD5">
        <w:t xml:space="preserve">Before this case, I had never done telephonic interpretation, and </w:t>
      </w:r>
      <w:r w:rsidR="00876F02" w:rsidRPr="00480FD5">
        <w:t>it was a challenging first assignment. It is common for first-time interpreters to be stressed during their initial assignments, which can lead to reduced performance</w:t>
      </w:r>
      <w:r w:rsidR="00941C73">
        <w:t>, such as short-term memory failure,</w:t>
      </w:r>
      <w:r w:rsidR="00876F02" w:rsidRPr="00480FD5">
        <w:t xml:space="preserve"> due to anxieties</w:t>
      </w:r>
      <w:r w:rsidR="00941C73">
        <w:t xml:space="preserve"> (Yang &amp; Tan, 2017). </w:t>
      </w:r>
    </w:p>
    <w:p w14:paraId="2C9A5952" w14:textId="38616705" w:rsidR="00063509" w:rsidRDefault="00941C73" w:rsidP="00063509">
      <w:pPr>
        <w:spacing w:line="480" w:lineRule="auto"/>
        <w:ind w:firstLine="720"/>
      </w:pPr>
      <w:r>
        <w:t>Another challenge for this assignment was the variety of Spanish that M</w:t>
      </w:r>
      <w:r w:rsidRPr="00941C73">
        <w:t>a</w:t>
      </w:r>
      <w:r>
        <w:t>ría spoke, Dominican Spanish.</w:t>
      </w:r>
      <w:r w:rsidR="00624595" w:rsidRPr="00480FD5">
        <w:t xml:space="preserve"> </w:t>
      </w:r>
      <w:r>
        <w:t>Despite Dominicans making up the largest percentage of Latinx immigrants in New York City at about 41% (Mayor’s Office of Immigrant Affairs, n.d.), I do not have much experience interacting with Dominicans or hearing their language use</w:t>
      </w:r>
      <w:r w:rsidR="00063509">
        <w:t>. For example, Mar</w:t>
      </w:r>
      <w:r w:rsidR="00063509" w:rsidRPr="00063509">
        <w:t xml:space="preserve">ía used the word </w:t>
      </w:r>
      <w:proofErr w:type="spellStart"/>
      <w:r w:rsidR="00063509" w:rsidRPr="00063509">
        <w:rPr>
          <w:i/>
          <w:iCs/>
        </w:rPr>
        <w:t>truncar</w:t>
      </w:r>
      <w:proofErr w:type="spellEnd"/>
      <w:r w:rsidR="00063509" w:rsidRPr="00063509">
        <w:t xml:space="preserve"> when talking about her </w:t>
      </w:r>
      <w:r w:rsidR="00063509">
        <w:t>travel plans being thwarted, a word that I did not recognize. Her phonological patterns also made it difficult for me to parse her speech, requiring me to use more cognitive effort than I would have to for other varieties of Spanish, taking away from cognitive resources that should have been devoted to working memory.</w:t>
      </w:r>
    </w:p>
    <w:p w14:paraId="169D0EB3" w14:textId="3ACC216B" w:rsidR="00941C73" w:rsidRPr="00480FD5" w:rsidRDefault="00172295" w:rsidP="00941C73">
      <w:pPr>
        <w:spacing w:line="480" w:lineRule="auto"/>
        <w:ind w:firstLine="720"/>
      </w:pPr>
      <w:r w:rsidRPr="00480FD5">
        <w:t>These two issues are within my control, and I became aware of the need to familiarize myself better with the population that the District Attorney’s Office serves, as well as work on coping mechanisms to prevent short-term memory failure</w:t>
      </w:r>
      <w:r w:rsidR="00941C73">
        <w:t>.</w:t>
      </w:r>
      <w:r w:rsidR="00063509">
        <w:t xml:space="preserve"> My advisor suggested that I utilize social media, such as Instagram, to find Dominican influencers (or any other variety as needed) who </w:t>
      </w:r>
      <w:r w:rsidR="00063509">
        <w:lastRenderedPageBreak/>
        <w:t xml:space="preserve">speak explicitly about the linguistic diversity within the Dominican Republic. Other methods include watching Dominican media or listening to Dominican music. </w:t>
      </w:r>
    </w:p>
    <w:p w14:paraId="3900BB61" w14:textId="1D1CD563" w:rsidR="00063509" w:rsidRDefault="00063509" w:rsidP="00063509">
      <w:pPr>
        <w:pStyle w:val="Heading2"/>
      </w:pPr>
      <w:bookmarkStart w:id="6" w:name="_Toc175226356"/>
      <w:r>
        <w:t>Fulfilling Interpreter Ethics</w:t>
      </w:r>
      <w:bookmarkEnd w:id="6"/>
    </w:p>
    <w:p w14:paraId="4993473E" w14:textId="77777777" w:rsidR="00752971" w:rsidRPr="00752971" w:rsidRDefault="00752971" w:rsidP="00752971"/>
    <w:p w14:paraId="71261F0C" w14:textId="38BE7881" w:rsidR="00172295" w:rsidRPr="00480FD5" w:rsidRDefault="00172295" w:rsidP="00063509">
      <w:pPr>
        <w:spacing w:line="480" w:lineRule="auto"/>
        <w:ind w:firstLine="720"/>
      </w:pPr>
      <w:r w:rsidRPr="00480FD5">
        <w:t xml:space="preserve">Later in my tenure, I provided interpreting services for a witness, </w:t>
      </w:r>
      <w:r w:rsidR="00063509">
        <w:t xml:space="preserve">“Carla”, </w:t>
      </w:r>
      <w:r w:rsidRPr="00480FD5">
        <w:t xml:space="preserve">in an office interview with an Assistant District Attorney. With my first-time nerves out of the way, and having shadowed other interpreters for office interviews, I felt more comfortable, but I still felt anxiety that my advisor was listening in on the interpretation and that it was official business. </w:t>
      </w:r>
    </w:p>
    <w:p w14:paraId="3DCAF41C" w14:textId="122D5AF9" w:rsidR="00172295" w:rsidRDefault="00172295" w:rsidP="00A52088">
      <w:pPr>
        <w:spacing w:line="480" w:lineRule="auto"/>
        <w:ind w:firstLine="720"/>
      </w:pPr>
      <w:r w:rsidRPr="00480FD5">
        <w:t xml:space="preserve">My short-term memory did not fail as often, and she was Venezuelan, a variety of Spanish with which I am more familiar through other interpreting jobs. However, the cognitive tools at my disposal to work around linguistic issues and my theoretical knowledge of best practices sometimes did not surface as quickly as they should have, possibly due to anxiety. For example, the Assistant District Attorney asked, “Did he smash it, break it, snap it?” The semantically similar words made me stumble, and I unfortunately was not able to provide a full and accurate interpretation. I was able to provide the correct words for </w:t>
      </w:r>
      <w:r w:rsidRPr="00480FD5">
        <w:rPr>
          <w:i/>
          <w:iCs/>
        </w:rPr>
        <w:t xml:space="preserve">smash </w:t>
      </w:r>
      <w:r w:rsidRPr="00480FD5">
        <w:t xml:space="preserve">and </w:t>
      </w:r>
      <w:r w:rsidRPr="00480FD5">
        <w:rPr>
          <w:i/>
          <w:iCs/>
        </w:rPr>
        <w:t>break</w:t>
      </w:r>
      <w:r w:rsidRPr="00480FD5">
        <w:t xml:space="preserve">, but for </w:t>
      </w:r>
      <w:r w:rsidRPr="00480FD5">
        <w:rPr>
          <w:i/>
          <w:iCs/>
        </w:rPr>
        <w:t>snap</w:t>
      </w:r>
      <w:r w:rsidRPr="00480FD5">
        <w:t>, I had to resort to a hand gesture.</w:t>
      </w:r>
    </w:p>
    <w:p w14:paraId="52484790" w14:textId="45E9EE8D" w:rsidR="008136FD" w:rsidRDefault="008136FD" w:rsidP="00A52088">
      <w:pPr>
        <w:spacing w:line="480" w:lineRule="auto"/>
        <w:ind w:firstLine="720"/>
      </w:pPr>
      <w:r>
        <w:t>Although the message was communicated for the purpose of the interview, my actions did not align with standard interpreter ethics. The National Association of Judiciary Interpreters and Translators specifies that “[s]</w:t>
      </w:r>
      <w:proofErr w:type="spellStart"/>
      <w:r>
        <w:t>ource</w:t>
      </w:r>
      <w:proofErr w:type="spellEnd"/>
      <w:r>
        <w:t>-language speech should be faithfully rendered into the target language” (2016), which I was unable to do at that time. Although I was aware of the ethical requirements of me as an interpreter, it is important to internalize these practices so that at the time of interpretation, they can be automatized under pressure.</w:t>
      </w:r>
    </w:p>
    <w:p w14:paraId="2C814AB2" w14:textId="2836F290" w:rsidR="008136FD" w:rsidRPr="00480FD5" w:rsidRDefault="008136FD" w:rsidP="008136FD">
      <w:pPr>
        <w:pStyle w:val="Heading2"/>
      </w:pPr>
      <w:bookmarkStart w:id="7" w:name="_Toc175226357"/>
      <w:r>
        <w:lastRenderedPageBreak/>
        <w:t xml:space="preserve">Managing </w:t>
      </w:r>
      <w:r w:rsidR="00DB2920">
        <w:t>Turn Taking</w:t>
      </w:r>
      <w:bookmarkEnd w:id="7"/>
    </w:p>
    <w:p w14:paraId="7A54AAE5" w14:textId="77777777" w:rsidR="002E0304" w:rsidRDefault="002E0304" w:rsidP="00BD4A0F">
      <w:pPr>
        <w:spacing w:line="480" w:lineRule="auto"/>
        <w:ind w:firstLine="720"/>
        <w:rPr>
          <w:ins w:id="8" w:author="miguel jimenez" w:date="2024-08-22T08:05:00Z" w16du:dateUtc="2024-08-22T12:05:00Z"/>
        </w:rPr>
      </w:pPr>
    </w:p>
    <w:p w14:paraId="7342B7BC" w14:textId="59C1C94E" w:rsidR="00BD4A0F" w:rsidRDefault="008136FD" w:rsidP="00BD4A0F">
      <w:pPr>
        <w:spacing w:line="480" w:lineRule="auto"/>
        <w:ind w:firstLine="720"/>
      </w:pPr>
      <w:r>
        <w:t xml:space="preserve">Within interpreting studies, there is an on-going debate about the interpreter’s </w:t>
      </w:r>
      <w:r w:rsidR="00BD4A0F">
        <w:t>(in)visibility. Although it is commonly taught, such as within my own experience during Masters’ program, that interpreters are meant to be “invisible” and only work as the voices of the interlocutors, there are various ways that an interpreter “becomes visible”. One such way is through setting communication rules at the beginning of or during the encounter, as well as controlling the traffic of information (Roy, 2000). For example, an interpreter may explicitly set the rule that if they raise their hand, the interlocutors should pause speaking to give the interpreter a chance to interpret the utterance. The interpreter may choose to pause the interlocutor due to a strain on their working memory.</w:t>
      </w:r>
    </w:p>
    <w:p w14:paraId="2D276341" w14:textId="6549A1B7" w:rsidR="00BB5F0F" w:rsidRPr="00480FD5" w:rsidRDefault="00BB5F0F" w:rsidP="00A52088">
      <w:pPr>
        <w:spacing w:line="480" w:lineRule="auto"/>
        <w:ind w:firstLine="720"/>
      </w:pPr>
      <w:r w:rsidRPr="00480FD5">
        <w:t>In another case,</w:t>
      </w:r>
      <w:r w:rsidR="00BD4A0F">
        <w:t xml:space="preserve"> I had to grapple with “becoming visible” and managing the flow of conversation</w:t>
      </w:r>
      <w:r w:rsidR="00DB2920">
        <w:t>, specifically for turn taking</w:t>
      </w:r>
      <w:r w:rsidR="00BD4A0F">
        <w:t>.</w:t>
      </w:r>
      <w:r w:rsidRPr="00480FD5">
        <w:t xml:space="preserve"> I interpreted for </w:t>
      </w:r>
      <w:r w:rsidR="008136FD">
        <w:t xml:space="preserve">“Ana” </w:t>
      </w:r>
      <w:r w:rsidRPr="00480FD5">
        <w:t>in an office interview with an Assistant District Attorney. In this case, I learned about managing the interlocutors and being more flexible. In the beginning, the client was partially covering her mouth and speaking softly, making it difficult to hear her utterances. My advisor noticed this, and she communicated</w:t>
      </w:r>
      <w:r w:rsidR="00BD4A0F">
        <w:t xml:space="preserve"> the issue to the Assistant District Attorney,</w:t>
      </w:r>
      <w:r w:rsidRPr="00480FD5">
        <w:t xml:space="preserve"> with the best practice of speaking in the third person, and the issue was resolved</w:t>
      </w:r>
      <w:r w:rsidR="00BD4A0F">
        <w:t xml:space="preserve"> when he asked the client to move her hand away from her mouth and to speak louder. This demonstrated to me a situation in which it is necessary to “become visible” as the interpreter, and the best practices of doing so. That is, communicating in the third person to the service provider, not to the LEP.</w:t>
      </w:r>
    </w:p>
    <w:p w14:paraId="091A8C5F" w14:textId="0235E739" w:rsidR="00A52088" w:rsidRPr="00480FD5" w:rsidRDefault="00BB5F0F" w:rsidP="00147DCA">
      <w:pPr>
        <w:spacing w:line="480" w:lineRule="auto"/>
        <w:ind w:firstLine="720"/>
      </w:pPr>
      <w:r w:rsidRPr="00480FD5">
        <w:t xml:space="preserve">Office interviews are typically conducted in the simultaneous mode to expedite the encounter, as was this one. However, the witness had to call someone. At this point, my advisor </w:t>
      </w:r>
      <w:r w:rsidRPr="00480FD5">
        <w:lastRenderedPageBreak/>
        <w:t>indicated for me to switch to consecutive, due to the poor quality of the phone call. Given the chaotic environment that interpreters can find themselves in, it is necessary to be flexible about their services.</w:t>
      </w:r>
      <w:r w:rsidR="00BD4A0F">
        <w:t xml:space="preserve"> However, to provide the accurate service as required by NAJIT, an interpreter must “become visible” and advocate for their needs. </w:t>
      </w:r>
      <w:r w:rsidRPr="00480FD5">
        <w:t>A consistent issue that I had throughout my interpreting experiences was difficulty in managing the length of utterances in consecutive interpretation. Although I theoretically know how much</w:t>
      </w:r>
      <w:r w:rsidR="00BD4A0F">
        <w:t xml:space="preserve"> information I can receive before straining my working memory</w:t>
      </w:r>
      <w:r w:rsidRPr="00480FD5">
        <w:t xml:space="preserve">, </w:t>
      </w:r>
      <w:r w:rsidR="00BD4A0F">
        <w:t>something</w:t>
      </w:r>
      <w:r w:rsidRPr="00480FD5">
        <w:t xml:space="preserve"> I have demonstrated this to myself at other interpreting jobs outside of the Manhattan District Attorney’s Office, </w:t>
      </w:r>
      <w:r w:rsidR="00A52088" w:rsidRPr="00480FD5">
        <w:t xml:space="preserve">I found it difficult to intervene when an Assistant District Attorney or LEP began to speak for too long. </w:t>
      </w:r>
      <w:r w:rsidR="00BD4A0F">
        <w:t>In this instance, I found it difficult to “become difficult” to interrupt the LEP.</w:t>
      </w:r>
      <w:r w:rsidR="00147DCA">
        <w:t xml:space="preserve"> </w:t>
      </w:r>
      <w:r w:rsidR="00A52088" w:rsidRPr="00480FD5">
        <w:t xml:space="preserve">Since I have been able to intervene in other instances, I think that the source of my difficulties lies in the environment: I may have been intimidated by the authority position of the Assistant District Attorney, as well as anxious about having my advisor listening to my interpretation. </w:t>
      </w:r>
    </w:p>
    <w:p w14:paraId="5227D8F8" w14:textId="77777777" w:rsidR="00A52088" w:rsidRDefault="00A52088" w:rsidP="00A52088">
      <w:pPr>
        <w:spacing w:line="480" w:lineRule="auto"/>
        <w:ind w:firstLine="720"/>
      </w:pPr>
      <w:r w:rsidRPr="00480FD5">
        <w:t>As it is common for interpreters to have to interact with people in positions of authority, as well as to be observed by supervisors for quality control, this is an issue that I must control internally. For example, I need to desensitize myself to these factors, as well as create an automaticity of the action. The latter can be done through having a “script” already prepared of what to say when I need to intervene in English or Spanish.</w:t>
      </w:r>
    </w:p>
    <w:p w14:paraId="1CE0A522" w14:textId="3D280752" w:rsidR="008A4E28" w:rsidRDefault="008A4E28" w:rsidP="008A4E28">
      <w:pPr>
        <w:pStyle w:val="Heading2"/>
      </w:pPr>
      <w:bookmarkStart w:id="9" w:name="_Toc175226358"/>
      <w:r>
        <w:t>Notetaking</w:t>
      </w:r>
      <w:bookmarkEnd w:id="9"/>
    </w:p>
    <w:p w14:paraId="103DF9C7" w14:textId="77777777" w:rsidR="002E0304" w:rsidRPr="002E0304" w:rsidRDefault="002E0304">
      <w:pPr>
        <w:pPrChange w:id="10" w:author="miguel jimenez" w:date="2024-08-22T08:07:00Z" w16du:dateUtc="2024-08-22T12:07:00Z">
          <w:pPr>
            <w:pStyle w:val="Heading2"/>
          </w:pPr>
        </w:pPrChange>
      </w:pPr>
    </w:p>
    <w:p w14:paraId="075D8D9A" w14:textId="77777777" w:rsidR="008A4E28" w:rsidRDefault="00147DCA" w:rsidP="00A52088">
      <w:pPr>
        <w:spacing w:line="480" w:lineRule="auto"/>
        <w:ind w:firstLine="720"/>
      </w:pPr>
      <w:r>
        <w:t xml:space="preserve">Another mechanism that should be used in tandem with controlling the flow of conversation is notetaking. While completing my internship, I was also taking a medical interpreting course, where we explicitly worked on notetaking skills. Although the contexts are different, thus generally focusing on a different set of semantic vocabulary, the notetaking skills I </w:t>
      </w:r>
      <w:r w:rsidR="008A4E28">
        <w:t>was acquiring</w:t>
      </w:r>
      <w:r>
        <w:t xml:space="preserve"> in </w:t>
      </w:r>
      <w:r>
        <w:lastRenderedPageBreak/>
        <w:t>that course helped me to begin developing my own notetaking practices and symbols</w:t>
      </w:r>
      <w:r w:rsidR="008A4E28">
        <w:t xml:space="preserve"> that could be applied more generally</w:t>
      </w:r>
      <w:r>
        <w:t xml:space="preserve">. </w:t>
      </w:r>
    </w:p>
    <w:p w14:paraId="21229741" w14:textId="45B6F9EE" w:rsidR="008A4E28" w:rsidRDefault="00147DCA" w:rsidP="008A4E28">
      <w:pPr>
        <w:spacing w:line="480" w:lineRule="auto"/>
        <w:ind w:firstLine="720"/>
      </w:pPr>
      <w:r>
        <w:t>Due to the great variety of cases</w:t>
      </w:r>
      <w:r w:rsidR="008A4E28">
        <w:t xml:space="preserve">, it was difficult to quickly come up with shorthand symbols that would benefit me during the interpreting encounter. However, when I was able to see the case report before interpreting, I would imagine key words that might come up. For example, for a domestic violence case, I made or reviewed symbols for </w:t>
      </w:r>
      <w:r w:rsidR="008A4E28" w:rsidRPr="002E0304">
        <w:rPr>
          <w:i/>
          <w:iCs/>
          <w:rPrChange w:id="11" w:author="miguel jimenez" w:date="2024-08-22T08:08:00Z" w16du:dateUtc="2024-08-22T12:08:00Z">
            <w:rPr/>
          </w:rPrChange>
        </w:rPr>
        <w:t>spouse</w:t>
      </w:r>
      <w:r w:rsidR="008A4E28">
        <w:t xml:space="preserve">, </w:t>
      </w:r>
      <w:r w:rsidR="008A4E28" w:rsidRPr="002E0304">
        <w:rPr>
          <w:i/>
          <w:iCs/>
          <w:rPrChange w:id="12" w:author="miguel jimenez" w:date="2024-08-22T08:08:00Z" w16du:dateUtc="2024-08-22T12:08:00Z">
            <w:rPr/>
          </w:rPrChange>
        </w:rPr>
        <w:t>child</w:t>
      </w:r>
      <w:r w:rsidR="008A4E28">
        <w:t xml:space="preserve">, </w:t>
      </w:r>
      <w:r w:rsidR="008A4E28" w:rsidRPr="002E0304">
        <w:rPr>
          <w:i/>
          <w:iCs/>
          <w:rPrChange w:id="13" w:author="miguel jimenez" w:date="2024-08-22T08:08:00Z" w16du:dateUtc="2024-08-22T12:08:00Z">
            <w:rPr/>
          </w:rPrChange>
        </w:rPr>
        <w:t>house/home</w:t>
      </w:r>
      <w:r w:rsidR="008A4E28">
        <w:t xml:space="preserve">, </w:t>
      </w:r>
      <w:r w:rsidR="008A4E28" w:rsidRPr="002E0304">
        <w:rPr>
          <w:i/>
          <w:iCs/>
          <w:rPrChange w:id="14" w:author="miguel jimenez" w:date="2024-08-22T08:08:00Z" w16du:dateUtc="2024-08-22T12:08:00Z">
            <w:rPr/>
          </w:rPrChange>
        </w:rPr>
        <w:t>hospital</w:t>
      </w:r>
      <w:r w:rsidR="008A4E28">
        <w:t xml:space="preserve">, hit. When vocabulary did come up, the symbols helped to put less strain on my working memory. The greatest benefit I found for notetaking was with sequence of events, and I hope to continue developing my notetaking skills to assist me with this. When an interlocutor is recounting a story, either to explain what happened (e.g. the witness or victim) or to verify information (e.g. the Assistant District Attorney), I found that notetaking helped to </w:t>
      </w:r>
      <w:r w:rsidR="000A0715">
        <w:t xml:space="preserve">reduce </w:t>
      </w:r>
      <w:r w:rsidR="008A4E28">
        <w:t>the cognitive load of the sequence.</w:t>
      </w:r>
    </w:p>
    <w:p w14:paraId="322B08E3" w14:textId="77777777" w:rsidR="008A4E28" w:rsidRDefault="008A4E28" w:rsidP="008A4E28">
      <w:pPr>
        <w:spacing w:line="480" w:lineRule="auto"/>
        <w:ind w:firstLine="720"/>
      </w:pPr>
      <w:r>
        <w:t xml:space="preserve">Interestingly, I found that </w:t>
      </w:r>
      <w:proofErr w:type="gramStart"/>
      <w:r>
        <w:t>the majority of</w:t>
      </w:r>
      <w:proofErr w:type="gramEnd"/>
      <w:r>
        <w:t xml:space="preserve"> the interpreters did not utilize notetaking for their encounters. If they did bring a notebook with them, they usually utilized it very infrequently. Only one interpreter consistently took notes throughout her interpretations. For other interpreters, I found that they mainly used notetaking to write down proper names (e.g. names of people, addresses) or numbers, which I was taught during my coursework are some of the most important things to take notes of. Another time that they frequently used notetaking was when they encountered a difficult item for interpretation, which they would bring back to the Language Unit to discuss with their colleagues about possible translation solutions.</w:t>
      </w:r>
    </w:p>
    <w:p w14:paraId="051BC42A" w14:textId="701CD45D" w:rsidR="008A4E28" w:rsidRDefault="008A4E28" w:rsidP="008A4E28">
      <w:pPr>
        <w:spacing w:line="480" w:lineRule="auto"/>
        <w:ind w:firstLine="720"/>
      </w:pPr>
      <w:r>
        <w:t xml:space="preserve">During my interpretation encounters, I was made aware of the necessity to hone my notetaking skills. </w:t>
      </w:r>
      <w:r w:rsidR="001D3424">
        <w:t>Although it is not something actively used by all interpreters, it is yet another resource that can be taken advantage of to lessen the cognitive load of the encounter.</w:t>
      </w:r>
      <w:r>
        <w:t xml:space="preserve"> </w:t>
      </w:r>
    </w:p>
    <w:p w14:paraId="7B1053E8" w14:textId="18C04A48" w:rsidR="00147DCA" w:rsidRDefault="00147DCA" w:rsidP="00147DCA">
      <w:pPr>
        <w:pStyle w:val="Heading2"/>
        <w:rPr>
          <w:ins w:id="15" w:author="miguel jimenez" w:date="2024-08-22T08:09:00Z" w16du:dateUtc="2024-08-22T12:09:00Z"/>
        </w:rPr>
      </w:pPr>
      <w:bookmarkStart w:id="16" w:name="_Toc175226359"/>
      <w:r>
        <w:lastRenderedPageBreak/>
        <w:t>Transcription and Translation Services</w:t>
      </w:r>
      <w:bookmarkEnd w:id="16"/>
    </w:p>
    <w:p w14:paraId="61069490" w14:textId="77777777" w:rsidR="000A0715" w:rsidRPr="000A0715" w:rsidRDefault="000A0715">
      <w:pPr>
        <w:pPrChange w:id="17" w:author="miguel jimenez" w:date="2024-08-22T08:09:00Z" w16du:dateUtc="2024-08-22T12:09:00Z">
          <w:pPr>
            <w:pStyle w:val="Heading2"/>
          </w:pPr>
        </w:pPrChange>
      </w:pPr>
    </w:p>
    <w:p w14:paraId="0F49E850" w14:textId="7ABAEF21" w:rsidR="00147DCA" w:rsidRDefault="00147DCA" w:rsidP="00147DCA">
      <w:pPr>
        <w:spacing w:line="480" w:lineRule="auto"/>
      </w:pPr>
      <w:r w:rsidRPr="00480FD5">
        <w:tab/>
        <w:t xml:space="preserve">Outside of interpreting services, I also provided transcription and translation services. </w:t>
      </w:r>
      <w:r w:rsidR="001D3424">
        <w:t xml:space="preserve">During my time at the office, I transcribed and translated 911 calls, police interviews, and police bodycam footage. </w:t>
      </w:r>
      <w:r w:rsidRPr="00480FD5">
        <w:t xml:space="preserve">This gave me a greater opportunity to get exposure to the populations that the office serves. Although I was already familiar with transcription and translation practices from a theoretical perspective through classwork, having specific professional standards and best practices to abide by gave me a new perspective. I was glad to see that what I learned in class held up to the professional environment, with minor tweaks that were specific to the environment. For example, specific formatting that is required by the office, as well as greater familiarity with affidavits of </w:t>
      </w:r>
      <w:r>
        <w:t>translation</w:t>
      </w:r>
      <w:r w:rsidR="001D3424">
        <w:t>.</w:t>
      </w:r>
    </w:p>
    <w:p w14:paraId="68C414DD" w14:textId="5D982F9E" w:rsidR="003170FB" w:rsidRDefault="003170FB" w:rsidP="003170FB">
      <w:pPr>
        <w:pStyle w:val="Heading1"/>
        <w:rPr>
          <w:ins w:id="18" w:author="miguel jimenez" w:date="2024-08-22T08:09:00Z" w16du:dateUtc="2024-08-22T12:09:00Z"/>
        </w:rPr>
      </w:pPr>
      <w:bookmarkStart w:id="19" w:name="_Toc175226360"/>
      <w:r>
        <w:t>Timetables</w:t>
      </w:r>
      <w:bookmarkEnd w:id="19"/>
    </w:p>
    <w:p w14:paraId="43A3A8B9" w14:textId="77777777" w:rsidR="000A0715" w:rsidRPr="000A0715" w:rsidRDefault="000A0715">
      <w:pPr>
        <w:pPrChange w:id="20" w:author="miguel jimenez" w:date="2024-08-22T08:09:00Z" w16du:dateUtc="2024-08-22T12:09:00Z">
          <w:pPr>
            <w:pStyle w:val="Heading1"/>
          </w:pPr>
        </w:pPrChange>
      </w:pPr>
    </w:p>
    <w:p w14:paraId="33671921" w14:textId="4067E82E" w:rsidR="00B624D7" w:rsidRDefault="00B624D7" w:rsidP="00EA314E">
      <w:pPr>
        <w:spacing w:line="480" w:lineRule="auto"/>
      </w:pPr>
      <w:r>
        <w:tab/>
        <w:t xml:space="preserve">As previously described, I performed a variety of tasks while interning at the Manhattan District Attorney’s Office. I categorized these tasks into 8 categories, the criteria of which are displayed in Table 1. These categories include Human Resources (HR), independent study, preparation, shadow, interpretation, guided review, translation, and transcription. It should be noted that all transcription tasks involved translating the transcribed audios, as well. </w:t>
      </w:r>
    </w:p>
    <w:p w14:paraId="5120B429" w14:textId="7D9F4B98" w:rsidR="00B624D7" w:rsidRDefault="00B624D7" w:rsidP="00B624D7">
      <w:pPr>
        <w:pStyle w:val="Caption"/>
        <w:keepNext/>
      </w:pPr>
    </w:p>
    <w:p w14:paraId="11DC429D" w14:textId="3492986F" w:rsidR="003B28A5" w:rsidRDefault="003B28A5" w:rsidP="003B28A5">
      <w:pPr>
        <w:pStyle w:val="Caption"/>
        <w:keepNext/>
      </w:pPr>
      <w:bookmarkStart w:id="21" w:name="_Toc174571746"/>
      <w:bookmarkStart w:id="22" w:name="_Toc175226271"/>
      <w:r>
        <w:t xml:space="preserve">Table </w:t>
      </w:r>
      <w:r>
        <w:fldChar w:fldCharType="begin"/>
      </w:r>
      <w:r>
        <w:instrText xml:space="preserve"> SEQ Table \* ARABIC </w:instrText>
      </w:r>
      <w:r>
        <w:fldChar w:fldCharType="separate"/>
      </w:r>
      <w:r w:rsidR="00E8591A">
        <w:rPr>
          <w:noProof/>
        </w:rPr>
        <w:t>1</w:t>
      </w:r>
      <w:r>
        <w:fldChar w:fldCharType="end"/>
      </w:r>
      <w:r w:rsidR="000A0715">
        <w:t xml:space="preserve">. </w:t>
      </w:r>
      <w:r>
        <w:t xml:space="preserve"> </w:t>
      </w:r>
      <w:r w:rsidRPr="00237946">
        <w:t>Task types and criteria for the category.</w:t>
      </w:r>
      <w:bookmarkEnd w:id="21"/>
      <w:bookmarkEnd w:id="22"/>
    </w:p>
    <w:tbl>
      <w:tblPr>
        <w:tblW w:w="9360" w:type="dxa"/>
        <w:tblCellMar>
          <w:top w:w="15" w:type="dxa"/>
          <w:left w:w="15" w:type="dxa"/>
          <w:bottom w:w="15" w:type="dxa"/>
          <w:right w:w="15" w:type="dxa"/>
        </w:tblCellMar>
        <w:tblLook w:val="04A0" w:firstRow="1" w:lastRow="0" w:firstColumn="1" w:lastColumn="0" w:noHBand="0" w:noVBand="1"/>
      </w:tblPr>
      <w:tblGrid>
        <w:gridCol w:w="1804"/>
        <w:gridCol w:w="7556"/>
      </w:tblGrid>
      <w:tr w:rsidR="003B28A5" w:rsidRPr="003B28A5" w14:paraId="756943B0" w14:textId="77777777" w:rsidTr="003B28A5">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C6063B" w14:textId="77777777" w:rsidR="003B28A5" w:rsidRPr="003B28A5" w:rsidRDefault="003B28A5" w:rsidP="003B28A5">
            <w:pPr>
              <w:rPr>
                <w:b/>
                <w:bCs/>
              </w:rPr>
            </w:pPr>
            <w:proofErr w:type="spellStart"/>
            <w:r w:rsidRPr="003B28A5">
              <w:rPr>
                <w:b/>
                <w:bCs/>
              </w:rPr>
              <w:t>task_type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1E9E7AA" w14:textId="77777777" w:rsidR="003B28A5" w:rsidRPr="003B28A5" w:rsidRDefault="003B28A5" w:rsidP="003B28A5">
            <w:pPr>
              <w:rPr>
                <w:b/>
                <w:bCs/>
              </w:rPr>
            </w:pPr>
            <w:r w:rsidRPr="003B28A5">
              <w:rPr>
                <w:b/>
                <w:bCs/>
              </w:rPr>
              <w:t>definition</w:t>
            </w:r>
          </w:p>
        </w:tc>
      </w:tr>
      <w:tr w:rsidR="003B28A5" w:rsidRPr="003B28A5" w14:paraId="7E890A1D"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6256BC75" w14:textId="77777777" w:rsidR="003B28A5" w:rsidRPr="003B28A5" w:rsidRDefault="003B28A5" w:rsidP="003B28A5">
            <w:r w:rsidRPr="003B28A5">
              <w:t>HR</w:t>
            </w:r>
          </w:p>
        </w:tc>
        <w:tc>
          <w:tcPr>
            <w:tcW w:w="0" w:type="auto"/>
            <w:tcBorders>
              <w:top w:val="single" w:sz="6" w:space="0" w:color="DDDDDD"/>
            </w:tcBorders>
            <w:shd w:val="clear" w:color="auto" w:fill="auto"/>
            <w:tcMar>
              <w:top w:w="120" w:type="dxa"/>
              <w:left w:w="120" w:type="dxa"/>
              <w:bottom w:w="120" w:type="dxa"/>
              <w:right w:w="120" w:type="dxa"/>
            </w:tcMar>
            <w:hideMark/>
          </w:tcPr>
          <w:p w14:paraId="3488C8B8" w14:textId="77777777" w:rsidR="003B28A5" w:rsidRPr="003B28A5" w:rsidRDefault="003B28A5" w:rsidP="003B28A5">
            <w:r w:rsidRPr="003B28A5">
              <w:t>Tasks assigned by HR, such as obligatory Title IX training videos.</w:t>
            </w:r>
          </w:p>
        </w:tc>
      </w:tr>
      <w:tr w:rsidR="003B28A5" w:rsidRPr="003B28A5" w14:paraId="563B0E4C"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6A56017B" w14:textId="77777777" w:rsidR="003B28A5" w:rsidRPr="003B28A5" w:rsidRDefault="003B28A5" w:rsidP="003B28A5">
            <w:r w:rsidRPr="003B28A5">
              <w:lastRenderedPageBreak/>
              <w:t>Independent study</w:t>
            </w:r>
          </w:p>
        </w:tc>
        <w:tc>
          <w:tcPr>
            <w:tcW w:w="0" w:type="auto"/>
            <w:tcBorders>
              <w:top w:val="single" w:sz="6" w:space="0" w:color="DDDDDD"/>
            </w:tcBorders>
            <w:shd w:val="clear" w:color="auto" w:fill="auto"/>
            <w:tcMar>
              <w:top w:w="120" w:type="dxa"/>
              <w:left w:w="120" w:type="dxa"/>
              <w:bottom w:w="120" w:type="dxa"/>
              <w:right w:w="120" w:type="dxa"/>
            </w:tcMar>
            <w:hideMark/>
          </w:tcPr>
          <w:p w14:paraId="0083AAC6" w14:textId="77777777" w:rsidR="003B28A5" w:rsidRPr="003B28A5" w:rsidRDefault="003B28A5" w:rsidP="003B28A5">
            <w:r w:rsidRPr="003B28A5">
              <w:t>Tasks explicitly or not explicitly assigned to me, such as studying legal vocabulary or reading scholarly articles on legal translation.</w:t>
            </w:r>
          </w:p>
        </w:tc>
      </w:tr>
      <w:tr w:rsidR="003B28A5" w:rsidRPr="003B28A5" w14:paraId="58DA0B23"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32A0656F" w14:textId="77777777" w:rsidR="003B28A5" w:rsidRPr="003B28A5" w:rsidRDefault="003B28A5" w:rsidP="003B28A5">
            <w:r w:rsidRPr="003B28A5">
              <w:t>Preparation</w:t>
            </w:r>
          </w:p>
        </w:tc>
        <w:tc>
          <w:tcPr>
            <w:tcW w:w="0" w:type="auto"/>
            <w:tcBorders>
              <w:top w:val="single" w:sz="6" w:space="0" w:color="DDDDDD"/>
            </w:tcBorders>
            <w:shd w:val="clear" w:color="auto" w:fill="auto"/>
            <w:tcMar>
              <w:top w:w="120" w:type="dxa"/>
              <w:left w:w="120" w:type="dxa"/>
              <w:bottom w:w="120" w:type="dxa"/>
              <w:right w:w="120" w:type="dxa"/>
            </w:tcMar>
            <w:hideMark/>
          </w:tcPr>
          <w:p w14:paraId="4E6020E0" w14:textId="77777777" w:rsidR="003B28A5" w:rsidRPr="003B28A5" w:rsidRDefault="003B28A5" w:rsidP="003B28A5">
            <w:r w:rsidRPr="003B28A5">
              <w:t>Tasks that prepared me for shadowing or interpreting assignments.</w:t>
            </w:r>
          </w:p>
        </w:tc>
      </w:tr>
      <w:tr w:rsidR="003B28A5" w:rsidRPr="003B28A5" w14:paraId="3A3B1B79"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3FEA2EC8" w14:textId="77777777" w:rsidR="003B28A5" w:rsidRPr="003B28A5" w:rsidRDefault="003B28A5" w:rsidP="003B28A5">
            <w:r w:rsidRPr="003B28A5">
              <w:t>Shadow</w:t>
            </w:r>
          </w:p>
        </w:tc>
        <w:tc>
          <w:tcPr>
            <w:tcW w:w="0" w:type="auto"/>
            <w:tcBorders>
              <w:top w:val="single" w:sz="6" w:space="0" w:color="DDDDDD"/>
            </w:tcBorders>
            <w:shd w:val="clear" w:color="auto" w:fill="auto"/>
            <w:tcMar>
              <w:top w:w="120" w:type="dxa"/>
              <w:left w:w="120" w:type="dxa"/>
              <w:bottom w:w="120" w:type="dxa"/>
              <w:right w:w="120" w:type="dxa"/>
            </w:tcMar>
            <w:hideMark/>
          </w:tcPr>
          <w:p w14:paraId="16118C2B" w14:textId="77777777" w:rsidR="003B28A5" w:rsidRPr="003B28A5" w:rsidRDefault="003B28A5" w:rsidP="003B28A5">
            <w:r w:rsidRPr="003B28A5">
              <w:t>Shadowing interpreters.</w:t>
            </w:r>
          </w:p>
        </w:tc>
      </w:tr>
      <w:tr w:rsidR="003B28A5" w:rsidRPr="003B28A5" w14:paraId="2EB91077"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899C03C" w14:textId="77777777" w:rsidR="003B28A5" w:rsidRPr="003B28A5" w:rsidRDefault="003B28A5" w:rsidP="003B28A5">
            <w:r w:rsidRPr="003B28A5">
              <w:t>Interpretation</w:t>
            </w:r>
          </w:p>
        </w:tc>
        <w:tc>
          <w:tcPr>
            <w:tcW w:w="0" w:type="auto"/>
            <w:tcBorders>
              <w:top w:val="single" w:sz="6" w:space="0" w:color="DDDDDD"/>
            </w:tcBorders>
            <w:shd w:val="clear" w:color="auto" w:fill="auto"/>
            <w:tcMar>
              <w:top w:w="120" w:type="dxa"/>
              <w:left w:w="120" w:type="dxa"/>
              <w:bottom w:w="120" w:type="dxa"/>
              <w:right w:w="120" w:type="dxa"/>
            </w:tcMar>
            <w:hideMark/>
          </w:tcPr>
          <w:p w14:paraId="0D707805" w14:textId="77777777" w:rsidR="003B28A5" w:rsidRPr="003B28A5" w:rsidRDefault="003B28A5" w:rsidP="003B28A5">
            <w:r w:rsidRPr="003B28A5">
              <w:t>Interpretation and screening of videos or audios.</w:t>
            </w:r>
          </w:p>
        </w:tc>
      </w:tr>
      <w:tr w:rsidR="003B28A5" w:rsidRPr="003B28A5" w14:paraId="06FFAA0F"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CB964FF" w14:textId="77777777" w:rsidR="003B28A5" w:rsidRPr="003B28A5" w:rsidRDefault="003B28A5" w:rsidP="003B28A5">
            <w:r w:rsidRPr="003B28A5">
              <w:t>Guided review</w:t>
            </w:r>
          </w:p>
        </w:tc>
        <w:tc>
          <w:tcPr>
            <w:tcW w:w="0" w:type="auto"/>
            <w:tcBorders>
              <w:top w:val="single" w:sz="6" w:space="0" w:color="DDDDDD"/>
            </w:tcBorders>
            <w:shd w:val="clear" w:color="auto" w:fill="auto"/>
            <w:tcMar>
              <w:top w:w="120" w:type="dxa"/>
              <w:left w:w="120" w:type="dxa"/>
              <w:bottom w:w="120" w:type="dxa"/>
              <w:right w:w="120" w:type="dxa"/>
            </w:tcMar>
            <w:hideMark/>
          </w:tcPr>
          <w:p w14:paraId="3F645437" w14:textId="77777777" w:rsidR="003B28A5" w:rsidRPr="003B28A5" w:rsidRDefault="003B28A5" w:rsidP="003B28A5">
            <w:r w:rsidRPr="003B28A5">
              <w:t>Review with one of the interpreters of an interpretation or translation.</w:t>
            </w:r>
          </w:p>
        </w:tc>
      </w:tr>
      <w:tr w:rsidR="003B28A5" w:rsidRPr="003B28A5" w14:paraId="63A0DD3A"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192BC064" w14:textId="77777777" w:rsidR="003B28A5" w:rsidRPr="003B28A5" w:rsidRDefault="003B28A5" w:rsidP="003B28A5">
            <w:r w:rsidRPr="003B28A5">
              <w:t>Translation</w:t>
            </w:r>
          </w:p>
        </w:tc>
        <w:tc>
          <w:tcPr>
            <w:tcW w:w="0" w:type="auto"/>
            <w:tcBorders>
              <w:top w:val="single" w:sz="6" w:space="0" w:color="DDDDDD"/>
            </w:tcBorders>
            <w:shd w:val="clear" w:color="auto" w:fill="auto"/>
            <w:tcMar>
              <w:top w:w="120" w:type="dxa"/>
              <w:left w:w="120" w:type="dxa"/>
              <w:bottom w:w="120" w:type="dxa"/>
              <w:right w:w="120" w:type="dxa"/>
            </w:tcMar>
            <w:hideMark/>
          </w:tcPr>
          <w:p w14:paraId="3E8085FC" w14:textId="77777777" w:rsidR="003B28A5" w:rsidRPr="003B28A5" w:rsidRDefault="003B28A5" w:rsidP="003B28A5">
            <w:r w:rsidRPr="003B28A5">
              <w:t>Translation of a document.</w:t>
            </w:r>
          </w:p>
        </w:tc>
      </w:tr>
      <w:tr w:rsidR="003B28A5" w:rsidRPr="003B28A5" w14:paraId="2EE47D1A"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2D53DB41" w14:textId="77777777" w:rsidR="003B28A5" w:rsidRPr="003B28A5" w:rsidRDefault="003B28A5" w:rsidP="003B28A5">
            <w:r w:rsidRPr="003B28A5">
              <w:t>Transcription</w:t>
            </w:r>
          </w:p>
        </w:tc>
        <w:tc>
          <w:tcPr>
            <w:tcW w:w="0" w:type="auto"/>
            <w:tcBorders>
              <w:top w:val="single" w:sz="6" w:space="0" w:color="DDDDDD"/>
            </w:tcBorders>
            <w:shd w:val="clear" w:color="auto" w:fill="auto"/>
            <w:tcMar>
              <w:top w:w="120" w:type="dxa"/>
              <w:left w:w="120" w:type="dxa"/>
              <w:bottom w:w="120" w:type="dxa"/>
              <w:right w:w="120" w:type="dxa"/>
            </w:tcMar>
            <w:hideMark/>
          </w:tcPr>
          <w:p w14:paraId="050F16A5" w14:textId="77777777" w:rsidR="003B28A5" w:rsidRPr="003B28A5" w:rsidRDefault="003B28A5" w:rsidP="003B28A5">
            <w:r w:rsidRPr="003B28A5">
              <w:t>Transcription and translation of a video or audio.</w:t>
            </w:r>
          </w:p>
        </w:tc>
      </w:tr>
      <w:tr w:rsidR="003B28A5" w:rsidRPr="003B28A5" w14:paraId="4C19DC8B" w14:textId="77777777" w:rsidTr="003B28A5">
        <w:tc>
          <w:tcPr>
            <w:tcW w:w="0" w:type="auto"/>
            <w:tcBorders>
              <w:top w:val="single" w:sz="6" w:space="0" w:color="DDDDDD"/>
            </w:tcBorders>
            <w:shd w:val="clear" w:color="auto" w:fill="auto"/>
            <w:tcMar>
              <w:top w:w="120" w:type="dxa"/>
              <w:left w:w="120" w:type="dxa"/>
              <w:bottom w:w="120" w:type="dxa"/>
              <w:right w:w="120" w:type="dxa"/>
            </w:tcMar>
            <w:hideMark/>
          </w:tcPr>
          <w:p w14:paraId="0EA01B06" w14:textId="77777777" w:rsidR="003B28A5" w:rsidRPr="003B28A5" w:rsidRDefault="003B28A5" w:rsidP="003B28A5">
            <w:r w:rsidRPr="003B28A5">
              <w:t>Glossary</w:t>
            </w:r>
          </w:p>
        </w:tc>
        <w:tc>
          <w:tcPr>
            <w:tcW w:w="0" w:type="auto"/>
            <w:tcBorders>
              <w:top w:val="single" w:sz="6" w:space="0" w:color="DDDDDD"/>
            </w:tcBorders>
            <w:shd w:val="clear" w:color="auto" w:fill="auto"/>
            <w:tcMar>
              <w:top w:w="120" w:type="dxa"/>
              <w:left w:w="120" w:type="dxa"/>
              <w:bottom w:w="120" w:type="dxa"/>
              <w:right w:w="120" w:type="dxa"/>
            </w:tcMar>
            <w:hideMark/>
          </w:tcPr>
          <w:p w14:paraId="2F398115" w14:textId="77777777" w:rsidR="003B28A5" w:rsidRPr="003B28A5" w:rsidRDefault="003B28A5" w:rsidP="003B28A5">
            <w:r w:rsidRPr="003B28A5">
              <w:t>Work on creating and maintaining a glossary.</w:t>
            </w:r>
          </w:p>
        </w:tc>
      </w:tr>
    </w:tbl>
    <w:p w14:paraId="266B51FD" w14:textId="77777777" w:rsidR="003B28A5" w:rsidRPr="003B28A5" w:rsidRDefault="003B28A5" w:rsidP="003B28A5"/>
    <w:p w14:paraId="23D6241D" w14:textId="41226C97" w:rsidR="003170FB" w:rsidRDefault="003170FB" w:rsidP="00EA314E">
      <w:pPr>
        <w:spacing w:line="480" w:lineRule="auto"/>
        <w:ind w:firstLine="720"/>
      </w:pPr>
      <w:r>
        <w:t>Table 2 lays out the tasks that I did at the Manhattan District Attorney’s Office. It includes the date of the task, at what time I began the task, at what time I ended the task, the task itself, and the type of task.</w:t>
      </w:r>
    </w:p>
    <w:p w14:paraId="4997B333" w14:textId="78D266BD" w:rsidR="003170FB" w:rsidRPr="00B624D7" w:rsidRDefault="003170FB" w:rsidP="003170FB">
      <w:pPr>
        <w:pStyle w:val="Caption"/>
        <w:keepNext/>
        <w:rPr>
          <w:i w:val="0"/>
          <w:iCs w:val="0"/>
        </w:rPr>
      </w:pPr>
    </w:p>
    <w:p w14:paraId="356A891C" w14:textId="36C34AB5" w:rsidR="00B624D7" w:rsidRDefault="00B624D7" w:rsidP="00B624D7">
      <w:pPr>
        <w:pStyle w:val="Caption"/>
        <w:keepNext/>
      </w:pPr>
      <w:bookmarkStart w:id="23" w:name="_Toc174571747"/>
      <w:bookmarkStart w:id="24" w:name="_Toc175226272"/>
      <w:r>
        <w:t xml:space="preserve">Table </w:t>
      </w:r>
      <w:r>
        <w:fldChar w:fldCharType="begin"/>
      </w:r>
      <w:r>
        <w:instrText xml:space="preserve"> SEQ Table \* ARABIC </w:instrText>
      </w:r>
      <w:r>
        <w:fldChar w:fldCharType="separate"/>
      </w:r>
      <w:r w:rsidR="00E8591A">
        <w:rPr>
          <w:noProof/>
        </w:rPr>
        <w:t>2</w:t>
      </w:r>
      <w:r>
        <w:fldChar w:fldCharType="end"/>
      </w:r>
      <w:r w:rsidR="000A0715">
        <w:t>.</w:t>
      </w:r>
      <w:r>
        <w:t xml:space="preserve"> </w:t>
      </w:r>
      <w:r w:rsidRPr="00BB6569">
        <w:t>Timetables for my internship at the Manhattan DA's Office. The table includes the date, the time starting and ending a task, the task, and the type of task.</w:t>
      </w:r>
      <w:bookmarkEnd w:id="23"/>
      <w:bookmarkEnd w:id="24"/>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175"/>
        <w:gridCol w:w="1256"/>
        <w:gridCol w:w="987"/>
        <w:gridCol w:w="4337"/>
        <w:gridCol w:w="1605"/>
      </w:tblGrid>
      <w:tr w:rsidR="003170FB" w:rsidRPr="003170FB" w14:paraId="27631664" w14:textId="77777777" w:rsidTr="003170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A7EB90B"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date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A8D9DAE"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proofErr w:type="spellStart"/>
            <w:r w:rsidRPr="003170FB">
              <w:rPr>
                <w:rFonts w:ascii="Helvetica" w:eastAsia="Times New Roman" w:hAnsi="Helvetica" w:cs="Helvetica"/>
                <w:b/>
                <w:bCs/>
                <w:color w:val="000000"/>
                <w:kern w:val="0"/>
                <w:sz w:val="21"/>
                <w:szCs w:val="21"/>
                <w14:ligatures w14:val="none"/>
              </w:rPr>
              <w:t>time_from</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5E70F61"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proofErr w:type="spellStart"/>
            <w:r w:rsidRPr="003170FB">
              <w:rPr>
                <w:rFonts w:ascii="Helvetica" w:eastAsia="Times New Roman" w:hAnsi="Helvetica" w:cs="Helvetica"/>
                <w:b/>
                <w:bCs/>
                <w:color w:val="000000"/>
                <w:kern w:val="0"/>
                <w:sz w:val="21"/>
                <w:szCs w:val="21"/>
                <w14:ligatures w14:val="none"/>
              </w:rPr>
              <w:t>time_to</w:t>
            </w:r>
            <w:proofErr w:type="spellEnd"/>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C45B6B0"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task</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7E251F" w14:textId="77777777" w:rsidR="003170FB" w:rsidRPr="003170FB" w:rsidRDefault="003170FB" w:rsidP="003170FB">
            <w:pPr>
              <w:spacing w:after="300" w:line="240" w:lineRule="auto"/>
              <w:rPr>
                <w:rFonts w:ascii="Helvetica" w:eastAsia="Times New Roman" w:hAnsi="Helvetica" w:cs="Helvetica"/>
                <w:b/>
                <w:bCs/>
                <w:color w:val="000000"/>
                <w:kern w:val="0"/>
                <w:sz w:val="21"/>
                <w:szCs w:val="21"/>
                <w14:ligatures w14:val="none"/>
              </w:rPr>
            </w:pPr>
            <w:r w:rsidRPr="003170FB">
              <w:rPr>
                <w:rFonts w:ascii="Helvetica" w:eastAsia="Times New Roman" w:hAnsi="Helvetica" w:cs="Helvetica"/>
                <w:b/>
                <w:bCs/>
                <w:color w:val="000000"/>
                <w:kern w:val="0"/>
                <w:sz w:val="21"/>
                <w:szCs w:val="21"/>
                <w14:ligatures w14:val="none"/>
              </w:rPr>
              <w:t>type</w:t>
            </w:r>
          </w:p>
        </w:tc>
      </w:tr>
      <w:tr w:rsidR="003170FB" w:rsidRPr="003170FB" w14:paraId="0B7F29B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F5EC5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11B9A16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97253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5202AF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IT training</w:t>
            </w:r>
          </w:p>
        </w:tc>
        <w:tc>
          <w:tcPr>
            <w:tcW w:w="0" w:type="auto"/>
            <w:tcBorders>
              <w:top w:val="single" w:sz="6" w:space="0" w:color="DDDDDD"/>
            </w:tcBorders>
            <w:shd w:val="clear" w:color="auto" w:fill="FFFFFF"/>
            <w:tcMar>
              <w:top w:w="120" w:type="dxa"/>
              <w:left w:w="120" w:type="dxa"/>
              <w:bottom w:w="120" w:type="dxa"/>
              <w:right w:w="120" w:type="dxa"/>
            </w:tcMar>
            <w:hideMark/>
          </w:tcPr>
          <w:p w14:paraId="4C12E2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403BE5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70113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6E52677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A58284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0F1D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05F3C6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BA4165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EAAFD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2/14/2024</w:t>
            </w:r>
          </w:p>
        </w:tc>
        <w:tc>
          <w:tcPr>
            <w:tcW w:w="0" w:type="auto"/>
            <w:tcBorders>
              <w:top w:val="single" w:sz="6" w:space="0" w:color="DDDDDD"/>
            </w:tcBorders>
            <w:shd w:val="clear" w:color="auto" w:fill="FFFFFF"/>
            <w:tcMar>
              <w:top w:w="120" w:type="dxa"/>
              <w:left w:w="120" w:type="dxa"/>
              <w:bottom w:w="120" w:type="dxa"/>
              <w:right w:w="120" w:type="dxa"/>
            </w:tcMar>
            <w:hideMark/>
          </w:tcPr>
          <w:p w14:paraId="10D3CF6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02:00</w:t>
            </w:r>
          </w:p>
        </w:tc>
        <w:tc>
          <w:tcPr>
            <w:tcW w:w="0" w:type="auto"/>
            <w:tcBorders>
              <w:top w:val="single" w:sz="6" w:space="0" w:color="DDDDDD"/>
            </w:tcBorders>
            <w:shd w:val="clear" w:color="auto" w:fill="FFFFFF"/>
            <w:tcMar>
              <w:top w:w="120" w:type="dxa"/>
              <w:left w:w="120" w:type="dxa"/>
              <w:bottom w:w="120" w:type="dxa"/>
              <w:right w:w="120" w:type="dxa"/>
            </w:tcMar>
            <w:hideMark/>
          </w:tcPr>
          <w:p w14:paraId="28C8D4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B79CA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4A4F34A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288819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0F973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3CD781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09:00</w:t>
            </w:r>
          </w:p>
        </w:tc>
        <w:tc>
          <w:tcPr>
            <w:tcW w:w="0" w:type="auto"/>
            <w:tcBorders>
              <w:top w:val="single" w:sz="6" w:space="0" w:color="DDDDDD"/>
            </w:tcBorders>
            <w:shd w:val="clear" w:color="auto" w:fill="FFFFFF"/>
            <w:tcMar>
              <w:top w:w="120" w:type="dxa"/>
              <w:left w:w="120" w:type="dxa"/>
              <w:bottom w:w="120" w:type="dxa"/>
              <w:right w:w="120" w:type="dxa"/>
            </w:tcMar>
            <w:hideMark/>
          </w:tcPr>
          <w:p w14:paraId="3291BF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C6EB9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timekeeping training</w:t>
            </w:r>
          </w:p>
        </w:tc>
        <w:tc>
          <w:tcPr>
            <w:tcW w:w="0" w:type="auto"/>
            <w:tcBorders>
              <w:top w:val="single" w:sz="6" w:space="0" w:color="DDDDDD"/>
            </w:tcBorders>
            <w:shd w:val="clear" w:color="auto" w:fill="FFFFFF"/>
            <w:tcMar>
              <w:top w:w="120" w:type="dxa"/>
              <w:left w:w="120" w:type="dxa"/>
              <w:bottom w:w="120" w:type="dxa"/>
              <w:right w:w="120" w:type="dxa"/>
            </w:tcMar>
            <w:hideMark/>
          </w:tcPr>
          <w:p w14:paraId="5ED9BF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0E8C250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E10A1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394D45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646CAF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88DF4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introductory material from District Attorney’s Office</w:t>
            </w:r>
          </w:p>
        </w:tc>
        <w:tc>
          <w:tcPr>
            <w:tcW w:w="0" w:type="auto"/>
            <w:tcBorders>
              <w:top w:val="single" w:sz="6" w:space="0" w:color="DDDDDD"/>
            </w:tcBorders>
            <w:shd w:val="clear" w:color="auto" w:fill="FFFFFF"/>
            <w:tcMar>
              <w:top w:w="120" w:type="dxa"/>
              <w:left w:w="120" w:type="dxa"/>
              <w:bottom w:w="120" w:type="dxa"/>
              <w:right w:w="120" w:type="dxa"/>
            </w:tcMar>
            <w:hideMark/>
          </w:tcPr>
          <w:p w14:paraId="38F79E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E9B0DA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17568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00329E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310768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042D9E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Orientation</w:t>
            </w:r>
          </w:p>
        </w:tc>
        <w:tc>
          <w:tcPr>
            <w:tcW w:w="0" w:type="auto"/>
            <w:tcBorders>
              <w:top w:val="single" w:sz="6" w:space="0" w:color="DDDDDD"/>
            </w:tcBorders>
            <w:shd w:val="clear" w:color="auto" w:fill="FFFFFF"/>
            <w:tcMar>
              <w:top w:w="120" w:type="dxa"/>
              <w:left w:w="120" w:type="dxa"/>
              <w:bottom w:w="120" w:type="dxa"/>
              <w:right w:w="120" w:type="dxa"/>
            </w:tcMar>
            <w:hideMark/>
          </w:tcPr>
          <w:p w14:paraId="65281A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7D426C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D67FE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2/16/2024</w:t>
            </w:r>
          </w:p>
        </w:tc>
        <w:tc>
          <w:tcPr>
            <w:tcW w:w="0" w:type="auto"/>
            <w:tcBorders>
              <w:top w:val="single" w:sz="6" w:space="0" w:color="DDDDDD"/>
            </w:tcBorders>
            <w:shd w:val="clear" w:color="auto" w:fill="FFFFFF"/>
            <w:tcMar>
              <w:top w:w="120" w:type="dxa"/>
              <w:left w:w="120" w:type="dxa"/>
              <w:bottom w:w="120" w:type="dxa"/>
              <w:right w:w="120" w:type="dxa"/>
            </w:tcMar>
            <w:hideMark/>
          </w:tcPr>
          <w:p w14:paraId="09AA12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5CA4B4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59AAD7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09FE3216" w14:textId="59DE55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preparation</w:t>
            </w:r>
          </w:p>
        </w:tc>
      </w:tr>
      <w:tr w:rsidR="003170FB" w:rsidRPr="003170FB" w14:paraId="2AEB3E2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E036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54A7D0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4EA43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6A27FC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B01B0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30B64D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BBD0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94748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EB46D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7AC67C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2BA063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3019CC3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284B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FE5143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2463E7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BD7B1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1CCAEE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86B84A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8BC66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1EA59A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218D3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1D7286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DA89BB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40DAA9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FCC5F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E747B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65A0DDD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76B45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194B2D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6D7283F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B5637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459CF3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3132D3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05F8B0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30A60D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595BE4E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D3E50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2/20/2024</w:t>
            </w:r>
          </w:p>
        </w:tc>
        <w:tc>
          <w:tcPr>
            <w:tcW w:w="0" w:type="auto"/>
            <w:tcBorders>
              <w:top w:val="single" w:sz="6" w:space="0" w:color="DDDDDD"/>
            </w:tcBorders>
            <w:shd w:val="clear" w:color="auto" w:fill="FFFFFF"/>
            <w:tcMar>
              <w:top w:w="120" w:type="dxa"/>
              <w:left w:w="120" w:type="dxa"/>
              <w:bottom w:w="120" w:type="dxa"/>
              <w:right w:w="120" w:type="dxa"/>
            </w:tcMar>
            <w:hideMark/>
          </w:tcPr>
          <w:p w14:paraId="3AADFAC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3F7A49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1722A2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victim impact statements</w:t>
            </w:r>
          </w:p>
        </w:tc>
        <w:tc>
          <w:tcPr>
            <w:tcW w:w="0" w:type="auto"/>
            <w:tcBorders>
              <w:top w:val="single" w:sz="6" w:space="0" w:color="DDDDDD"/>
            </w:tcBorders>
            <w:shd w:val="clear" w:color="auto" w:fill="FFFFFF"/>
            <w:tcMar>
              <w:top w:w="120" w:type="dxa"/>
              <w:left w:w="120" w:type="dxa"/>
              <w:bottom w:w="120" w:type="dxa"/>
              <w:right w:w="120" w:type="dxa"/>
            </w:tcMar>
            <w:hideMark/>
          </w:tcPr>
          <w:p w14:paraId="23C861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D5863E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56A96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51388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696FCD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13B34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 for video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57651EB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4F4EEB8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FE02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05C49A5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6261E8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131A67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8CBD8F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5D40FFF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AF2A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8063B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21AA8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C07D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Breaking Silence Training Manual</w:t>
            </w:r>
          </w:p>
        </w:tc>
        <w:tc>
          <w:tcPr>
            <w:tcW w:w="0" w:type="auto"/>
            <w:tcBorders>
              <w:top w:val="single" w:sz="6" w:space="0" w:color="DDDDDD"/>
            </w:tcBorders>
            <w:shd w:val="clear" w:color="auto" w:fill="FFFFFF"/>
            <w:tcMar>
              <w:top w:w="120" w:type="dxa"/>
              <w:left w:w="120" w:type="dxa"/>
              <w:bottom w:w="120" w:type="dxa"/>
              <w:right w:w="120" w:type="dxa"/>
            </w:tcMar>
            <w:hideMark/>
          </w:tcPr>
          <w:p w14:paraId="1AA594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1E4B6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A7EA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41DB95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0CC68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2528485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156AEB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3FD5DA0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E3CC11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7BC9CA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766D3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15:10</w:t>
            </w:r>
          </w:p>
        </w:tc>
        <w:tc>
          <w:tcPr>
            <w:tcW w:w="0" w:type="auto"/>
            <w:tcBorders>
              <w:top w:val="single" w:sz="6" w:space="0" w:color="DDDDDD"/>
            </w:tcBorders>
            <w:shd w:val="clear" w:color="auto" w:fill="FFFFFF"/>
            <w:tcMar>
              <w:top w:w="120" w:type="dxa"/>
              <w:left w:w="120" w:type="dxa"/>
              <w:bottom w:w="120" w:type="dxa"/>
              <w:right w:w="120" w:type="dxa"/>
            </w:tcMar>
            <w:hideMark/>
          </w:tcPr>
          <w:p w14:paraId="0EC3CFA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video screening for ADA</w:t>
            </w:r>
          </w:p>
        </w:tc>
        <w:tc>
          <w:tcPr>
            <w:tcW w:w="0" w:type="auto"/>
            <w:tcBorders>
              <w:top w:val="single" w:sz="6" w:space="0" w:color="DDDDDD"/>
            </w:tcBorders>
            <w:shd w:val="clear" w:color="auto" w:fill="FFFFFF"/>
            <w:tcMar>
              <w:top w:w="120" w:type="dxa"/>
              <w:left w:w="120" w:type="dxa"/>
              <w:bottom w:w="120" w:type="dxa"/>
              <w:right w:w="120" w:type="dxa"/>
            </w:tcMar>
            <w:hideMark/>
          </w:tcPr>
          <w:p w14:paraId="09027F2F" w14:textId="6DA1DB81" w:rsidR="003170FB" w:rsidRPr="003170FB" w:rsidRDefault="00754150" w:rsidP="003170FB">
            <w:pPr>
              <w:spacing w:after="30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 xml:space="preserve">interpretation </w:t>
            </w:r>
          </w:p>
        </w:tc>
      </w:tr>
      <w:tr w:rsidR="003170FB" w:rsidRPr="003170FB" w14:paraId="251E8F9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A1B3C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2/22/2024</w:t>
            </w:r>
          </w:p>
        </w:tc>
        <w:tc>
          <w:tcPr>
            <w:tcW w:w="0" w:type="auto"/>
            <w:tcBorders>
              <w:top w:val="single" w:sz="6" w:space="0" w:color="DDDDDD"/>
            </w:tcBorders>
            <w:shd w:val="clear" w:color="auto" w:fill="FFFFFF"/>
            <w:tcMar>
              <w:top w:w="120" w:type="dxa"/>
              <w:left w:w="120" w:type="dxa"/>
              <w:bottom w:w="120" w:type="dxa"/>
              <w:right w:w="120" w:type="dxa"/>
            </w:tcMar>
            <w:hideMark/>
          </w:tcPr>
          <w:p w14:paraId="51F9608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15:10</w:t>
            </w:r>
          </w:p>
        </w:tc>
        <w:tc>
          <w:tcPr>
            <w:tcW w:w="0" w:type="auto"/>
            <w:tcBorders>
              <w:top w:val="single" w:sz="6" w:space="0" w:color="DDDDDD"/>
            </w:tcBorders>
            <w:shd w:val="clear" w:color="auto" w:fill="FFFFFF"/>
            <w:tcMar>
              <w:top w:w="120" w:type="dxa"/>
              <w:left w:w="120" w:type="dxa"/>
              <w:bottom w:w="120" w:type="dxa"/>
              <w:right w:w="120" w:type="dxa"/>
            </w:tcMar>
            <w:hideMark/>
          </w:tcPr>
          <w:p w14:paraId="66F877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64FD0C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5AE52D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1D2A7D3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76A4A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0297D2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56C4E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771EE0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7686670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086124B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2115C9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6F1A42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5D6F8E2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BAE0F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 preparation</w:t>
            </w:r>
          </w:p>
        </w:tc>
        <w:tc>
          <w:tcPr>
            <w:tcW w:w="0" w:type="auto"/>
            <w:tcBorders>
              <w:top w:val="single" w:sz="6" w:space="0" w:color="DDDDDD"/>
            </w:tcBorders>
            <w:shd w:val="clear" w:color="auto" w:fill="FFFFFF"/>
            <w:tcMar>
              <w:top w:w="120" w:type="dxa"/>
              <w:left w:w="120" w:type="dxa"/>
              <w:bottom w:w="120" w:type="dxa"/>
              <w:right w:w="120" w:type="dxa"/>
            </w:tcMar>
            <w:hideMark/>
          </w:tcPr>
          <w:p w14:paraId="7FA56D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0209ED4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1CB10B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364C52A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90CCB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6AD99C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vocabulary review (clothing, physical description)</w:t>
            </w:r>
          </w:p>
        </w:tc>
        <w:tc>
          <w:tcPr>
            <w:tcW w:w="0" w:type="auto"/>
            <w:tcBorders>
              <w:top w:val="single" w:sz="6" w:space="0" w:color="DDDDDD"/>
            </w:tcBorders>
            <w:shd w:val="clear" w:color="auto" w:fill="FFFFFF"/>
            <w:tcMar>
              <w:top w:w="120" w:type="dxa"/>
              <w:left w:w="120" w:type="dxa"/>
              <w:bottom w:w="120" w:type="dxa"/>
              <w:right w:w="120" w:type="dxa"/>
            </w:tcMar>
            <w:hideMark/>
          </w:tcPr>
          <w:p w14:paraId="395EB9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C056BD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0521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25B96CD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5592091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E748B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3819ACC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4060F2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06D70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2/27/2024</w:t>
            </w:r>
          </w:p>
        </w:tc>
        <w:tc>
          <w:tcPr>
            <w:tcW w:w="0" w:type="auto"/>
            <w:tcBorders>
              <w:top w:val="single" w:sz="6" w:space="0" w:color="DDDDDD"/>
            </w:tcBorders>
            <w:shd w:val="clear" w:color="auto" w:fill="FFFFFF"/>
            <w:tcMar>
              <w:top w:w="120" w:type="dxa"/>
              <w:left w:w="120" w:type="dxa"/>
              <w:bottom w:w="120" w:type="dxa"/>
              <w:right w:w="120" w:type="dxa"/>
            </w:tcMar>
            <w:hideMark/>
          </w:tcPr>
          <w:p w14:paraId="2C73B25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D8D46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FDE9A2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Acebo material</w:t>
            </w:r>
          </w:p>
        </w:tc>
        <w:tc>
          <w:tcPr>
            <w:tcW w:w="0" w:type="auto"/>
            <w:tcBorders>
              <w:top w:val="single" w:sz="6" w:space="0" w:color="DDDDDD"/>
            </w:tcBorders>
            <w:shd w:val="clear" w:color="auto" w:fill="FFFFFF"/>
            <w:tcMar>
              <w:top w:w="120" w:type="dxa"/>
              <w:left w:w="120" w:type="dxa"/>
              <w:bottom w:w="120" w:type="dxa"/>
              <w:right w:w="120" w:type="dxa"/>
            </w:tcMar>
            <w:hideMark/>
          </w:tcPr>
          <w:p w14:paraId="79CD4CB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3007F43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804E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604B48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31669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4DCA749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Factual Basis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AE6B7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6B610F9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C309A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2FB171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456A0E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10C91D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on proffer agreements</w:t>
            </w:r>
          </w:p>
        </w:tc>
        <w:tc>
          <w:tcPr>
            <w:tcW w:w="0" w:type="auto"/>
            <w:tcBorders>
              <w:top w:val="single" w:sz="6" w:space="0" w:color="DDDDDD"/>
            </w:tcBorders>
            <w:shd w:val="clear" w:color="auto" w:fill="FFFFFF"/>
            <w:tcMar>
              <w:top w:w="120" w:type="dxa"/>
              <w:left w:w="120" w:type="dxa"/>
              <w:bottom w:w="120" w:type="dxa"/>
              <w:right w:w="120" w:type="dxa"/>
            </w:tcMar>
            <w:hideMark/>
          </w:tcPr>
          <w:p w14:paraId="0E7CF8C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728C829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59FBB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5BF42D8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4183FC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7F73B2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14A3FF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357BED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7BFA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164250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090FA9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38D688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193723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213F5F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40B2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351ABF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5E25C51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A07F59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E64F4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947107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D0F45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453A194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0E970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768204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proffer agreement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4E466C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63D922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50A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4E3933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3686C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82901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381DB1D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18EF470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31CA95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5D99AA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B32A5A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110A752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Proffer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93D1F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25CD1A4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E8487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2D5D55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70B605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1F9B2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Proffer review</w:t>
            </w:r>
          </w:p>
        </w:tc>
        <w:tc>
          <w:tcPr>
            <w:tcW w:w="0" w:type="auto"/>
            <w:tcBorders>
              <w:top w:val="single" w:sz="6" w:space="0" w:color="DDDDDD"/>
            </w:tcBorders>
            <w:shd w:val="clear" w:color="auto" w:fill="FFFFFF"/>
            <w:tcMar>
              <w:top w:w="120" w:type="dxa"/>
              <w:left w:w="120" w:type="dxa"/>
              <w:bottom w:w="120" w:type="dxa"/>
              <w:right w:w="120" w:type="dxa"/>
            </w:tcMar>
            <w:hideMark/>
          </w:tcPr>
          <w:p w14:paraId="33357B6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783939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876F9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173C61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27365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201527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66AAF4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007744D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C22A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2/29/2024</w:t>
            </w:r>
          </w:p>
        </w:tc>
        <w:tc>
          <w:tcPr>
            <w:tcW w:w="0" w:type="auto"/>
            <w:tcBorders>
              <w:top w:val="single" w:sz="6" w:space="0" w:color="DDDDDD"/>
            </w:tcBorders>
            <w:shd w:val="clear" w:color="auto" w:fill="FFFFFF"/>
            <w:tcMar>
              <w:top w:w="120" w:type="dxa"/>
              <w:left w:w="120" w:type="dxa"/>
              <w:bottom w:w="120" w:type="dxa"/>
              <w:right w:w="120" w:type="dxa"/>
            </w:tcMar>
            <w:hideMark/>
          </w:tcPr>
          <w:p w14:paraId="3CE35D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7990CF7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4373E8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Office interview review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0BD12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6F47A34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A97F2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323ED3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F4665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AC2B93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5B47DF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68F389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A5057D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674622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8B6BF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65E9164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3A0896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704FD2F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F7A5F6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44A9EF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4650CEF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52120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 creation</w:t>
            </w:r>
          </w:p>
        </w:tc>
        <w:tc>
          <w:tcPr>
            <w:tcW w:w="0" w:type="auto"/>
            <w:tcBorders>
              <w:top w:val="single" w:sz="6" w:space="0" w:color="DDDDDD"/>
            </w:tcBorders>
            <w:shd w:val="clear" w:color="auto" w:fill="FFFFFF"/>
            <w:tcMar>
              <w:top w:w="120" w:type="dxa"/>
              <w:left w:w="120" w:type="dxa"/>
              <w:bottom w:w="120" w:type="dxa"/>
              <w:right w:w="120" w:type="dxa"/>
            </w:tcMar>
            <w:hideMark/>
          </w:tcPr>
          <w:p w14:paraId="02F79D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4734EB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15DE5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4A322D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01FF33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6794F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6E3AB7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54D3CC1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3DC1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602837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1E73C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1F1B94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session</w:t>
            </w:r>
          </w:p>
        </w:tc>
        <w:tc>
          <w:tcPr>
            <w:tcW w:w="0" w:type="auto"/>
            <w:tcBorders>
              <w:top w:val="single" w:sz="6" w:space="0" w:color="DDDDDD"/>
            </w:tcBorders>
            <w:shd w:val="clear" w:color="auto" w:fill="FFFFFF"/>
            <w:tcMar>
              <w:top w:w="120" w:type="dxa"/>
              <w:left w:w="120" w:type="dxa"/>
              <w:bottom w:w="120" w:type="dxa"/>
              <w:right w:w="120" w:type="dxa"/>
            </w:tcMar>
            <w:hideMark/>
          </w:tcPr>
          <w:p w14:paraId="002CE18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984E64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C4920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3/5/2024</w:t>
            </w:r>
          </w:p>
        </w:tc>
        <w:tc>
          <w:tcPr>
            <w:tcW w:w="0" w:type="auto"/>
            <w:tcBorders>
              <w:top w:val="single" w:sz="6" w:space="0" w:color="DDDDDD"/>
            </w:tcBorders>
            <w:shd w:val="clear" w:color="auto" w:fill="FFFFFF"/>
            <w:tcMar>
              <w:top w:w="120" w:type="dxa"/>
              <w:left w:w="120" w:type="dxa"/>
              <w:bottom w:w="120" w:type="dxa"/>
              <w:right w:w="120" w:type="dxa"/>
            </w:tcMar>
            <w:hideMark/>
          </w:tcPr>
          <w:p w14:paraId="7C7601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62D27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1D598E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FACF6C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3D0F3B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A82D0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0774DE5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982721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C5ED4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details and vocab for cases</w:t>
            </w:r>
          </w:p>
        </w:tc>
        <w:tc>
          <w:tcPr>
            <w:tcW w:w="0" w:type="auto"/>
            <w:tcBorders>
              <w:top w:val="single" w:sz="6" w:space="0" w:color="DDDDDD"/>
            </w:tcBorders>
            <w:shd w:val="clear" w:color="auto" w:fill="FFFFFF"/>
            <w:tcMar>
              <w:top w:w="120" w:type="dxa"/>
              <w:left w:w="120" w:type="dxa"/>
              <w:bottom w:w="120" w:type="dxa"/>
              <w:right w:w="120" w:type="dxa"/>
            </w:tcMar>
            <w:hideMark/>
          </w:tcPr>
          <w:p w14:paraId="2D0893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FFBED0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C6CE7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8FF60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082EE4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9F4E1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28554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2A17B76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EC066A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562FEBD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7776D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0BB64B4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B72B1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D37A65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AE3DE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2C9BD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506AA9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26EB26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62C51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109D4F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AF4B6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090C88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0D12CB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33AC76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A42D59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DC5BBB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3C7F3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28E95FB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1C089C5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16247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Rikers call</w:t>
            </w:r>
          </w:p>
        </w:tc>
        <w:tc>
          <w:tcPr>
            <w:tcW w:w="0" w:type="auto"/>
            <w:tcBorders>
              <w:top w:val="single" w:sz="6" w:space="0" w:color="DDDDDD"/>
            </w:tcBorders>
            <w:shd w:val="clear" w:color="auto" w:fill="FFFFFF"/>
            <w:tcMar>
              <w:top w:w="120" w:type="dxa"/>
              <w:left w:w="120" w:type="dxa"/>
              <w:bottom w:w="120" w:type="dxa"/>
              <w:right w:w="120" w:type="dxa"/>
            </w:tcMar>
            <w:hideMark/>
          </w:tcPr>
          <w:p w14:paraId="026F95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5B68D60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5BE37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1D5FC9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ECB9D1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456937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telephonic interpretation</w:t>
            </w:r>
          </w:p>
        </w:tc>
        <w:tc>
          <w:tcPr>
            <w:tcW w:w="0" w:type="auto"/>
            <w:tcBorders>
              <w:top w:val="single" w:sz="6" w:space="0" w:color="DDDDDD"/>
            </w:tcBorders>
            <w:shd w:val="clear" w:color="auto" w:fill="FFFFFF"/>
            <w:tcMar>
              <w:top w:w="120" w:type="dxa"/>
              <w:left w:w="120" w:type="dxa"/>
              <w:bottom w:w="120" w:type="dxa"/>
              <w:right w:w="120" w:type="dxa"/>
            </w:tcMar>
            <w:hideMark/>
          </w:tcPr>
          <w:p w14:paraId="6863E58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3847D4B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FE721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410AB6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530A6A4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19C404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25B6BE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F53E4D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B828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3/7/2024</w:t>
            </w:r>
          </w:p>
        </w:tc>
        <w:tc>
          <w:tcPr>
            <w:tcW w:w="0" w:type="auto"/>
            <w:tcBorders>
              <w:top w:val="single" w:sz="6" w:space="0" w:color="DDDDDD"/>
            </w:tcBorders>
            <w:shd w:val="clear" w:color="auto" w:fill="FFFFFF"/>
            <w:tcMar>
              <w:top w:w="120" w:type="dxa"/>
              <w:left w:w="120" w:type="dxa"/>
              <w:bottom w:w="120" w:type="dxa"/>
              <w:right w:w="120" w:type="dxa"/>
            </w:tcMar>
            <w:hideMark/>
          </w:tcPr>
          <w:p w14:paraId="520037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6D5A223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5E064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C7714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DAF963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7EA5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2594B6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552640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377A84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227D8A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3C4BA4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23DA6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7E7EBAC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5ED0F6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119FD12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domestic incident report</w:t>
            </w:r>
          </w:p>
        </w:tc>
        <w:tc>
          <w:tcPr>
            <w:tcW w:w="0" w:type="auto"/>
            <w:tcBorders>
              <w:top w:val="single" w:sz="6" w:space="0" w:color="DDDDDD"/>
            </w:tcBorders>
            <w:shd w:val="clear" w:color="auto" w:fill="FFFFFF"/>
            <w:tcMar>
              <w:top w:w="120" w:type="dxa"/>
              <w:left w:w="120" w:type="dxa"/>
              <w:bottom w:w="120" w:type="dxa"/>
              <w:right w:w="120" w:type="dxa"/>
            </w:tcMar>
            <w:hideMark/>
          </w:tcPr>
          <w:p w14:paraId="3B269F9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35841FB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D2ACA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2D9AE3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2A12FC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56AAD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589A6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C35C6A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C15F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D8847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103E2A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3BF9BA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legal translation article</w:t>
            </w:r>
          </w:p>
        </w:tc>
        <w:tc>
          <w:tcPr>
            <w:tcW w:w="0" w:type="auto"/>
            <w:tcBorders>
              <w:top w:val="single" w:sz="6" w:space="0" w:color="DDDDDD"/>
            </w:tcBorders>
            <w:shd w:val="clear" w:color="auto" w:fill="FFFFFF"/>
            <w:tcMar>
              <w:top w:w="120" w:type="dxa"/>
              <w:left w:w="120" w:type="dxa"/>
              <w:bottom w:w="120" w:type="dxa"/>
              <w:right w:w="120" w:type="dxa"/>
            </w:tcMar>
            <w:hideMark/>
          </w:tcPr>
          <w:p w14:paraId="76642D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37BD40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12FBE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157149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14:15</w:t>
            </w:r>
          </w:p>
        </w:tc>
        <w:tc>
          <w:tcPr>
            <w:tcW w:w="0" w:type="auto"/>
            <w:tcBorders>
              <w:top w:val="single" w:sz="6" w:space="0" w:color="DDDDDD"/>
            </w:tcBorders>
            <w:shd w:val="clear" w:color="auto" w:fill="FFFFFF"/>
            <w:tcMar>
              <w:top w:w="120" w:type="dxa"/>
              <w:left w:w="120" w:type="dxa"/>
              <w:bottom w:w="120" w:type="dxa"/>
              <w:right w:w="120" w:type="dxa"/>
            </w:tcMar>
            <w:hideMark/>
          </w:tcPr>
          <w:p w14:paraId="54BE34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FF318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4C0F56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66B3896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081F3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546553A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E45FA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DAB48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translation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5EF7E2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0E168D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0AB5E8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3/12/2024</w:t>
            </w:r>
          </w:p>
        </w:tc>
        <w:tc>
          <w:tcPr>
            <w:tcW w:w="0" w:type="auto"/>
            <w:tcBorders>
              <w:top w:val="single" w:sz="6" w:space="0" w:color="DDDDDD"/>
            </w:tcBorders>
            <w:shd w:val="clear" w:color="auto" w:fill="FFFFFF"/>
            <w:tcMar>
              <w:top w:w="120" w:type="dxa"/>
              <w:left w:w="120" w:type="dxa"/>
              <w:bottom w:w="120" w:type="dxa"/>
              <w:right w:w="120" w:type="dxa"/>
            </w:tcMar>
            <w:hideMark/>
          </w:tcPr>
          <w:p w14:paraId="195561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B7C79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71519C0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911 call transcription and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2DC84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685A08C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2803B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C85E1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72AF4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3605065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79D12A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96255E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10EFAD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16B976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6408A94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3B52B16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three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6E6CA7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E4C3B2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C86638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3AA5C9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053107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4F7A4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6B71F8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24230F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D8569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23057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33AC5D1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67C80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three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215198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9FEA61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5D47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258156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DE815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7B992E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911 transcription/translation, domestic incident reports, and misdemeanor factual basis</w:t>
            </w:r>
          </w:p>
        </w:tc>
        <w:tc>
          <w:tcPr>
            <w:tcW w:w="0" w:type="auto"/>
            <w:tcBorders>
              <w:top w:val="single" w:sz="6" w:space="0" w:color="DDDDDD"/>
            </w:tcBorders>
            <w:shd w:val="clear" w:color="auto" w:fill="FFFFFF"/>
            <w:tcMar>
              <w:top w:w="120" w:type="dxa"/>
              <w:left w:w="120" w:type="dxa"/>
              <w:bottom w:w="120" w:type="dxa"/>
              <w:right w:w="120" w:type="dxa"/>
            </w:tcMar>
            <w:hideMark/>
          </w:tcPr>
          <w:p w14:paraId="3E8EDE9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0F6EC9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935B8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3/14/2024</w:t>
            </w:r>
          </w:p>
        </w:tc>
        <w:tc>
          <w:tcPr>
            <w:tcW w:w="0" w:type="auto"/>
            <w:tcBorders>
              <w:top w:val="single" w:sz="6" w:space="0" w:color="DDDDDD"/>
            </w:tcBorders>
            <w:shd w:val="clear" w:color="auto" w:fill="FFFFFF"/>
            <w:tcMar>
              <w:top w:w="120" w:type="dxa"/>
              <w:left w:w="120" w:type="dxa"/>
              <w:bottom w:w="120" w:type="dxa"/>
              <w:right w:w="120" w:type="dxa"/>
            </w:tcMar>
            <w:hideMark/>
          </w:tcPr>
          <w:p w14:paraId="6CE5E8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4B02980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D8E1AD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Edit domestic incident reports</w:t>
            </w:r>
          </w:p>
        </w:tc>
        <w:tc>
          <w:tcPr>
            <w:tcW w:w="0" w:type="auto"/>
            <w:tcBorders>
              <w:top w:val="single" w:sz="6" w:space="0" w:color="DDDDDD"/>
            </w:tcBorders>
            <w:shd w:val="clear" w:color="auto" w:fill="FFFFFF"/>
            <w:tcMar>
              <w:top w:w="120" w:type="dxa"/>
              <w:left w:w="120" w:type="dxa"/>
              <w:bottom w:w="120" w:type="dxa"/>
              <w:right w:w="120" w:type="dxa"/>
            </w:tcMar>
            <w:hideMark/>
          </w:tcPr>
          <w:p w14:paraId="0FA827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848F02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DE252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7443548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560DB9D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679E88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 training video</w:t>
            </w:r>
          </w:p>
        </w:tc>
        <w:tc>
          <w:tcPr>
            <w:tcW w:w="0" w:type="auto"/>
            <w:tcBorders>
              <w:top w:val="single" w:sz="6" w:space="0" w:color="DDDDDD"/>
            </w:tcBorders>
            <w:shd w:val="clear" w:color="auto" w:fill="FFFFFF"/>
            <w:tcMar>
              <w:top w:w="120" w:type="dxa"/>
              <w:left w:w="120" w:type="dxa"/>
              <w:bottom w:w="120" w:type="dxa"/>
              <w:right w:w="120" w:type="dxa"/>
            </w:tcMar>
            <w:hideMark/>
          </w:tcPr>
          <w:p w14:paraId="47F7CB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203C738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1322C1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2CD3187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95F90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2232EE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6E312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A90B6E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A28EA9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1EBBA56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FC61D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0E757EC3" w14:textId="25AFD8E3"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Update internal unit</w:t>
            </w:r>
            <w:r w:rsidR="000A0715">
              <w:rPr>
                <w:rFonts w:ascii="Helvetica" w:eastAsia="Times New Roman" w:hAnsi="Helvetica" w:cs="Helvetica"/>
                <w:color w:val="000000"/>
                <w:kern w:val="0"/>
                <w:sz w:val="21"/>
                <w:szCs w:val="21"/>
                <w14:ligatures w14:val="none"/>
              </w:rPr>
              <w:t>’</w:t>
            </w:r>
            <w:r w:rsidRPr="003170FB">
              <w:rPr>
                <w:rFonts w:ascii="Helvetica" w:eastAsia="Times New Roman" w:hAnsi="Helvetica" w:cs="Helvetica"/>
                <w:color w:val="000000"/>
                <w:kern w:val="0"/>
                <w:sz w:val="21"/>
                <w:szCs w:val="21"/>
                <w14:ligatures w14:val="none"/>
              </w:rPr>
              <w:t>s glossary</w:t>
            </w:r>
          </w:p>
        </w:tc>
        <w:tc>
          <w:tcPr>
            <w:tcW w:w="0" w:type="auto"/>
            <w:tcBorders>
              <w:top w:val="single" w:sz="6" w:space="0" w:color="DDDDDD"/>
            </w:tcBorders>
            <w:shd w:val="clear" w:color="auto" w:fill="FFFFFF"/>
            <w:tcMar>
              <w:top w:w="120" w:type="dxa"/>
              <w:left w:w="120" w:type="dxa"/>
              <w:bottom w:w="120" w:type="dxa"/>
              <w:right w:w="120" w:type="dxa"/>
            </w:tcMar>
            <w:hideMark/>
          </w:tcPr>
          <w:p w14:paraId="4C8CA4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3ABD9A3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CC53F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262559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11:15</w:t>
            </w:r>
          </w:p>
        </w:tc>
        <w:tc>
          <w:tcPr>
            <w:tcW w:w="0" w:type="auto"/>
            <w:tcBorders>
              <w:top w:val="single" w:sz="6" w:space="0" w:color="DDDDDD"/>
            </w:tcBorders>
            <w:shd w:val="clear" w:color="auto" w:fill="FFFFFF"/>
            <w:tcMar>
              <w:top w:w="120" w:type="dxa"/>
              <w:left w:w="120" w:type="dxa"/>
              <w:bottom w:w="120" w:type="dxa"/>
              <w:right w:w="120" w:type="dxa"/>
            </w:tcMar>
            <w:hideMark/>
          </w:tcPr>
          <w:p w14:paraId="01F5AD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491E6F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F9D25B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6664A1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D18E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006283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5E4F86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BDB5F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9FD53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570E44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D364B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66F379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5929E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4C846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2363A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BB1FAC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F336D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0B8B99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59C8E9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6217C00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42E9F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1ABD32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5EEB9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325129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EB0B2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0BCAB3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7A441A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49BEAFA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D09D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3/19/2024</w:t>
            </w:r>
          </w:p>
        </w:tc>
        <w:tc>
          <w:tcPr>
            <w:tcW w:w="0" w:type="auto"/>
            <w:tcBorders>
              <w:top w:val="single" w:sz="6" w:space="0" w:color="DDDDDD"/>
            </w:tcBorders>
            <w:shd w:val="clear" w:color="auto" w:fill="FFFFFF"/>
            <w:tcMar>
              <w:top w:w="120" w:type="dxa"/>
              <w:left w:w="120" w:type="dxa"/>
              <w:bottom w:w="120" w:type="dxa"/>
              <w:right w:w="120" w:type="dxa"/>
            </w:tcMar>
            <w:hideMark/>
          </w:tcPr>
          <w:p w14:paraId="7947FC6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16:00</w:t>
            </w:r>
          </w:p>
        </w:tc>
        <w:tc>
          <w:tcPr>
            <w:tcW w:w="0" w:type="auto"/>
            <w:tcBorders>
              <w:top w:val="single" w:sz="6" w:space="0" w:color="DDDDDD"/>
            </w:tcBorders>
            <w:shd w:val="clear" w:color="auto" w:fill="FFFFFF"/>
            <w:tcMar>
              <w:top w:w="120" w:type="dxa"/>
              <w:left w:w="120" w:type="dxa"/>
              <w:bottom w:w="120" w:type="dxa"/>
              <w:right w:w="120" w:type="dxa"/>
            </w:tcMar>
            <w:hideMark/>
          </w:tcPr>
          <w:p w14:paraId="59AB74D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1AEC3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885A2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5A8B83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36637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7375613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791E879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23449030" w14:textId="537CD45E"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Update internal unit</w:t>
            </w:r>
            <w:r w:rsidR="000A0715">
              <w:rPr>
                <w:rFonts w:ascii="Helvetica" w:eastAsia="Times New Roman" w:hAnsi="Helvetica" w:cs="Helvetica"/>
                <w:color w:val="000000"/>
                <w:kern w:val="0"/>
                <w:sz w:val="21"/>
                <w:szCs w:val="21"/>
                <w14:ligatures w14:val="none"/>
              </w:rPr>
              <w:t>’</w:t>
            </w:r>
            <w:r w:rsidRPr="003170FB">
              <w:rPr>
                <w:rFonts w:ascii="Helvetica" w:eastAsia="Times New Roman" w:hAnsi="Helvetica" w:cs="Helvetica"/>
                <w:color w:val="000000"/>
                <w:kern w:val="0"/>
                <w:sz w:val="21"/>
                <w:szCs w:val="21"/>
                <w14:ligatures w14:val="none"/>
              </w:rPr>
              <w:t>s glossary</w:t>
            </w:r>
          </w:p>
        </w:tc>
        <w:tc>
          <w:tcPr>
            <w:tcW w:w="0" w:type="auto"/>
            <w:tcBorders>
              <w:top w:val="single" w:sz="6" w:space="0" w:color="DDDDDD"/>
            </w:tcBorders>
            <w:shd w:val="clear" w:color="auto" w:fill="FFFFFF"/>
            <w:tcMar>
              <w:top w:w="120" w:type="dxa"/>
              <w:left w:w="120" w:type="dxa"/>
              <w:bottom w:w="120" w:type="dxa"/>
              <w:right w:w="120" w:type="dxa"/>
            </w:tcMar>
            <w:hideMark/>
          </w:tcPr>
          <w:p w14:paraId="185C3D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glossary</w:t>
            </w:r>
          </w:p>
        </w:tc>
      </w:tr>
      <w:tr w:rsidR="003170FB" w:rsidRPr="003170FB" w14:paraId="13B061F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AF2E5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5F922A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09:45</w:t>
            </w:r>
          </w:p>
        </w:tc>
        <w:tc>
          <w:tcPr>
            <w:tcW w:w="0" w:type="auto"/>
            <w:tcBorders>
              <w:top w:val="single" w:sz="6" w:space="0" w:color="DDDDDD"/>
            </w:tcBorders>
            <w:shd w:val="clear" w:color="auto" w:fill="FFFFFF"/>
            <w:tcMar>
              <w:top w:w="120" w:type="dxa"/>
              <w:left w:w="120" w:type="dxa"/>
              <w:bottom w:w="120" w:type="dxa"/>
              <w:right w:w="120" w:type="dxa"/>
            </w:tcMar>
            <w:hideMark/>
          </w:tcPr>
          <w:p w14:paraId="0583E1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2F5E0F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67864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C9CE9E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0AC04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1246902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8160D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41168A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upcoming cases</w:t>
            </w:r>
          </w:p>
        </w:tc>
        <w:tc>
          <w:tcPr>
            <w:tcW w:w="0" w:type="auto"/>
            <w:tcBorders>
              <w:top w:val="single" w:sz="6" w:space="0" w:color="DDDDDD"/>
            </w:tcBorders>
            <w:shd w:val="clear" w:color="auto" w:fill="FFFFFF"/>
            <w:tcMar>
              <w:top w:w="120" w:type="dxa"/>
              <w:left w:w="120" w:type="dxa"/>
              <w:bottom w:w="120" w:type="dxa"/>
              <w:right w:w="120" w:type="dxa"/>
            </w:tcMar>
            <w:hideMark/>
          </w:tcPr>
          <w:p w14:paraId="18CA1B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A0891D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AC6D2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4881D6A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10:15</w:t>
            </w:r>
          </w:p>
        </w:tc>
        <w:tc>
          <w:tcPr>
            <w:tcW w:w="0" w:type="auto"/>
            <w:tcBorders>
              <w:top w:val="single" w:sz="6" w:space="0" w:color="DDDDDD"/>
            </w:tcBorders>
            <w:shd w:val="clear" w:color="auto" w:fill="FFFFFF"/>
            <w:tcMar>
              <w:top w:w="120" w:type="dxa"/>
              <w:left w:w="120" w:type="dxa"/>
              <w:bottom w:w="120" w:type="dxa"/>
              <w:right w:w="120" w:type="dxa"/>
            </w:tcMar>
            <w:hideMark/>
          </w:tcPr>
          <w:p w14:paraId="3815022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1900C6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strangulation domestic violence presentation</w:t>
            </w:r>
          </w:p>
        </w:tc>
        <w:tc>
          <w:tcPr>
            <w:tcW w:w="0" w:type="auto"/>
            <w:tcBorders>
              <w:top w:val="single" w:sz="6" w:space="0" w:color="DDDDDD"/>
            </w:tcBorders>
            <w:shd w:val="clear" w:color="auto" w:fill="FFFFFF"/>
            <w:tcMar>
              <w:top w:w="120" w:type="dxa"/>
              <w:left w:w="120" w:type="dxa"/>
              <w:bottom w:w="120" w:type="dxa"/>
              <w:right w:w="120" w:type="dxa"/>
            </w:tcMar>
            <w:hideMark/>
          </w:tcPr>
          <w:p w14:paraId="4DDB1D8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3D4F3A7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5CEED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4E7DC4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11:00</w:t>
            </w:r>
          </w:p>
        </w:tc>
        <w:tc>
          <w:tcPr>
            <w:tcW w:w="0" w:type="auto"/>
            <w:tcBorders>
              <w:top w:val="single" w:sz="6" w:space="0" w:color="DDDDDD"/>
            </w:tcBorders>
            <w:shd w:val="clear" w:color="auto" w:fill="FFFFFF"/>
            <w:tcMar>
              <w:top w:w="120" w:type="dxa"/>
              <w:left w:w="120" w:type="dxa"/>
              <w:bottom w:w="120" w:type="dxa"/>
              <w:right w:w="120" w:type="dxa"/>
            </w:tcMar>
            <w:hideMark/>
          </w:tcPr>
          <w:p w14:paraId="49F870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5AFBAF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49403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BCE41E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3821E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51D23A1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11:45</w:t>
            </w:r>
          </w:p>
        </w:tc>
        <w:tc>
          <w:tcPr>
            <w:tcW w:w="0" w:type="auto"/>
            <w:tcBorders>
              <w:top w:val="single" w:sz="6" w:space="0" w:color="DDDDDD"/>
            </w:tcBorders>
            <w:shd w:val="clear" w:color="auto" w:fill="FFFFFF"/>
            <w:tcMar>
              <w:top w:w="120" w:type="dxa"/>
              <w:left w:w="120" w:type="dxa"/>
              <w:bottom w:w="120" w:type="dxa"/>
              <w:right w:w="120" w:type="dxa"/>
            </w:tcMar>
            <w:hideMark/>
          </w:tcPr>
          <w:p w14:paraId="090C03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12:15</w:t>
            </w:r>
          </w:p>
        </w:tc>
        <w:tc>
          <w:tcPr>
            <w:tcW w:w="0" w:type="auto"/>
            <w:tcBorders>
              <w:top w:val="single" w:sz="6" w:space="0" w:color="DDDDDD"/>
            </w:tcBorders>
            <w:shd w:val="clear" w:color="auto" w:fill="FFFFFF"/>
            <w:tcMar>
              <w:top w:w="120" w:type="dxa"/>
              <w:left w:w="120" w:type="dxa"/>
              <w:bottom w:w="120" w:type="dxa"/>
              <w:right w:w="120" w:type="dxa"/>
            </w:tcMar>
            <w:hideMark/>
          </w:tcPr>
          <w:p w14:paraId="2CEE988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585EE6E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2C4B03D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2C2338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2F3F6C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12:15</w:t>
            </w:r>
          </w:p>
        </w:tc>
        <w:tc>
          <w:tcPr>
            <w:tcW w:w="0" w:type="auto"/>
            <w:tcBorders>
              <w:top w:val="single" w:sz="6" w:space="0" w:color="DDDDDD"/>
            </w:tcBorders>
            <w:shd w:val="clear" w:color="auto" w:fill="FFFFFF"/>
            <w:tcMar>
              <w:top w:w="120" w:type="dxa"/>
              <w:left w:w="120" w:type="dxa"/>
              <w:bottom w:w="120" w:type="dxa"/>
              <w:right w:w="120" w:type="dxa"/>
            </w:tcMar>
            <w:hideMark/>
          </w:tcPr>
          <w:p w14:paraId="2F41AFD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060471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telephonic interpretation</w:t>
            </w:r>
          </w:p>
        </w:tc>
        <w:tc>
          <w:tcPr>
            <w:tcW w:w="0" w:type="auto"/>
            <w:tcBorders>
              <w:top w:val="single" w:sz="6" w:space="0" w:color="DDDDDD"/>
            </w:tcBorders>
            <w:shd w:val="clear" w:color="auto" w:fill="FFFFFF"/>
            <w:tcMar>
              <w:top w:w="120" w:type="dxa"/>
              <w:left w:w="120" w:type="dxa"/>
              <w:bottom w:w="120" w:type="dxa"/>
              <w:right w:w="120" w:type="dxa"/>
            </w:tcMar>
            <w:hideMark/>
          </w:tcPr>
          <w:p w14:paraId="739167E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381EC1A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DF5E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184840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12:45</w:t>
            </w:r>
          </w:p>
        </w:tc>
        <w:tc>
          <w:tcPr>
            <w:tcW w:w="0" w:type="auto"/>
            <w:tcBorders>
              <w:top w:val="single" w:sz="6" w:space="0" w:color="DDDDDD"/>
            </w:tcBorders>
            <w:shd w:val="clear" w:color="auto" w:fill="FFFFFF"/>
            <w:tcMar>
              <w:top w:w="120" w:type="dxa"/>
              <w:left w:w="120" w:type="dxa"/>
              <w:bottom w:w="120" w:type="dxa"/>
              <w:right w:w="120" w:type="dxa"/>
            </w:tcMar>
            <w:hideMark/>
          </w:tcPr>
          <w:p w14:paraId="26DE2E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49DAA5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F9BD3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74A348C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F917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3/21/2024</w:t>
            </w:r>
          </w:p>
        </w:tc>
        <w:tc>
          <w:tcPr>
            <w:tcW w:w="0" w:type="auto"/>
            <w:tcBorders>
              <w:top w:val="single" w:sz="6" w:space="0" w:color="DDDDDD"/>
            </w:tcBorders>
            <w:shd w:val="clear" w:color="auto" w:fill="FFFFFF"/>
            <w:tcMar>
              <w:top w:w="120" w:type="dxa"/>
              <w:left w:w="120" w:type="dxa"/>
              <w:bottom w:w="120" w:type="dxa"/>
              <w:right w:w="120" w:type="dxa"/>
            </w:tcMar>
            <w:hideMark/>
          </w:tcPr>
          <w:p w14:paraId="04F78F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858030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37A19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0E23208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64DB0AC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72B2E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0E9F8C2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9D11F4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06AA59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503D90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4A8997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23A4CD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51A1A8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1C7F1E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E99337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46584DA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F25F1A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14969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17E109D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2F42B2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2CCB8F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proffer</w:t>
            </w:r>
          </w:p>
        </w:tc>
        <w:tc>
          <w:tcPr>
            <w:tcW w:w="0" w:type="auto"/>
            <w:tcBorders>
              <w:top w:val="single" w:sz="6" w:space="0" w:color="DDDDDD"/>
            </w:tcBorders>
            <w:shd w:val="clear" w:color="auto" w:fill="FFFFFF"/>
            <w:tcMar>
              <w:top w:w="120" w:type="dxa"/>
              <w:left w:w="120" w:type="dxa"/>
              <w:bottom w:w="120" w:type="dxa"/>
              <w:right w:w="120" w:type="dxa"/>
            </w:tcMar>
            <w:hideMark/>
          </w:tcPr>
          <w:p w14:paraId="184160A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63A2DA4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DB4B81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690605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703132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3C02A8E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4D1617F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AF9B5E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99C339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787561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A2C7C1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27A19A2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proffer vocab</w:t>
            </w:r>
          </w:p>
        </w:tc>
        <w:tc>
          <w:tcPr>
            <w:tcW w:w="0" w:type="auto"/>
            <w:tcBorders>
              <w:top w:val="single" w:sz="6" w:space="0" w:color="DDDDDD"/>
            </w:tcBorders>
            <w:shd w:val="clear" w:color="auto" w:fill="FFFFFF"/>
            <w:tcMar>
              <w:top w:w="120" w:type="dxa"/>
              <w:left w:w="120" w:type="dxa"/>
              <w:bottom w:w="120" w:type="dxa"/>
              <w:right w:w="120" w:type="dxa"/>
            </w:tcMar>
            <w:hideMark/>
          </w:tcPr>
          <w:p w14:paraId="7DA2D6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42AF541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C4B71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3/24/2024</w:t>
            </w:r>
          </w:p>
        </w:tc>
        <w:tc>
          <w:tcPr>
            <w:tcW w:w="0" w:type="auto"/>
            <w:tcBorders>
              <w:top w:val="single" w:sz="6" w:space="0" w:color="DDDDDD"/>
            </w:tcBorders>
            <w:shd w:val="clear" w:color="auto" w:fill="FFFFFF"/>
            <w:tcMar>
              <w:top w:w="120" w:type="dxa"/>
              <w:left w:w="120" w:type="dxa"/>
              <w:bottom w:w="120" w:type="dxa"/>
              <w:right w:w="120" w:type="dxa"/>
            </w:tcMar>
            <w:hideMark/>
          </w:tcPr>
          <w:p w14:paraId="7DB0A2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C4A9AB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51E87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medical terminology chapter</w:t>
            </w:r>
          </w:p>
        </w:tc>
        <w:tc>
          <w:tcPr>
            <w:tcW w:w="0" w:type="auto"/>
            <w:tcBorders>
              <w:top w:val="single" w:sz="6" w:space="0" w:color="DDDDDD"/>
            </w:tcBorders>
            <w:shd w:val="clear" w:color="auto" w:fill="FFFFFF"/>
            <w:tcMar>
              <w:top w:w="120" w:type="dxa"/>
              <w:left w:w="120" w:type="dxa"/>
              <w:bottom w:w="120" w:type="dxa"/>
              <w:right w:w="120" w:type="dxa"/>
            </w:tcMar>
            <w:hideMark/>
          </w:tcPr>
          <w:p w14:paraId="0F336B7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0E36E9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3A64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6A2AA0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004A19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5CF0DA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interpreting ethics</w:t>
            </w:r>
          </w:p>
        </w:tc>
        <w:tc>
          <w:tcPr>
            <w:tcW w:w="0" w:type="auto"/>
            <w:tcBorders>
              <w:top w:val="single" w:sz="6" w:space="0" w:color="DDDDDD"/>
            </w:tcBorders>
            <w:shd w:val="clear" w:color="auto" w:fill="FFFFFF"/>
            <w:tcMar>
              <w:top w:w="120" w:type="dxa"/>
              <w:left w:w="120" w:type="dxa"/>
              <w:bottom w:w="120" w:type="dxa"/>
              <w:right w:w="120" w:type="dxa"/>
            </w:tcMar>
            <w:hideMark/>
          </w:tcPr>
          <w:p w14:paraId="634B75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50D5D5A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01795D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73DB34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B7696E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4F88186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texts to prepare for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331BE96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373325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67356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01B9AC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10:45</w:t>
            </w:r>
          </w:p>
        </w:tc>
        <w:tc>
          <w:tcPr>
            <w:tcW w:w="0" w:type="auto"/>
            <w:tcBorders>
              <w:top w:val="single" w:sz="6" w:space="0" w:color="DDDDDD"/>
            </w:tcBorders>
            <w:shd w:val="clear" w:color="auto" w:fill="FFFFFF"/>
            <w:tcMar>
              <w:top w:w="120" w:type="dxa"/>
              <w:left w:w="120" w:type="dxa"/>
              <w:bottom w:w="120" w:type="dxa"/>
              <w:right w:w="120" w:type="dxa"/>
            </w:tcMar>
            <w:hideMark/>
          </w:tcPr>
          <w:p w14:paraId="4B1DB0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D046F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3E385D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7F815E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55E847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560D0C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4DA5254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392DC2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legal vocab from office interview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4415483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51234A3B"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15DE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5EF3AE6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576628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69AFEA2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domestic incident report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1CB7C59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6A08BDD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38B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4/2/2024</w:t>
            </w:r>
          </w:p>
        </w:tc>
        <w:tc>
          <w:tcPr>
            <w:tcW w:w="0" w:type="auto"/>
            <w:tcBorders>
              <w:top w:val="single" w:sz="6" w:space="0" w:color="DDDDDD"/>
            </w:tcBorders>
            <w:shd w:val="clear" w:color="auto" w:fill="FFFFFF"/>
            <w:tcMar>
              <w:top w:w="120" w:type="dxa"/>
              <w:left w:w="120" w:type="dxa"/>
              <w:bottom w:w="120" w:type="dxa"/>
              <w:right w:w="120" w:type="dxa"/>
            </w:tcMar>
            <w:hideMark/>
          </w:tcPr>
          <w:p w14:paraId="216223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4D099A8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47A46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legal terminology</w:t>
            </w:r>
          </w:p>
        </w:tc>
        <w:tc>
          <w:tcPr>
            <w:tcW w:w="0" w:type="auto"/>
            <w:tcBorders>
              <w:top w:val="single" w:sz="6" w:space="0" w:color="DDDDDD"/>
            </w:tcBorders>
            <w:shd w:val="clear" w:color="auto" w:fill="FFFFFF"/>
            <w:tcMar>
              <w:top w:w="120" w:type="dxa"/>
              <w:left w:w="120" w:type="dxa"/>
              <w:bottom w:w="120" w:type="dxa"/>
              <w:right w:w="120" w:type="dxa"/>
            </w:tcMar>
            <w:hideMark/>
          </w:tcPr>
          <w:p w14:paraId="61E6B0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D7581B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C66F98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4580956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70EF672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B5536D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case information</w:t>
            </w:r>
          </w:p>
        </w:tc>
        <w:tc>
          <w:tcPr>
            <w:tcW w:w="0" w:type="auto"/>
            <w:tcBorders>
              <w:top w:val="single" w:sz="6" w:space="0" w:color="DDDDDD"/>
            </w:tcBorders>
            <w:shd w:val="clear" w:color="auto" w:fill="FFFFFF"/>
            <w:tcMar>
              <w:top w:w="120" w:type="dxa"/>
              <w:left w:w="120" w:type="dxa"/>
              <w:bottom w:w="120" w:type="dxa"/>
              <w:right w:w="120" w:type="dxa"/>
            </w:tcMar>
            <w:hideMark/>
          </w:tcPr>
          <w:p w14:paraId="7F265AC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BE993E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FFE72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7F84C9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43126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0C947D2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 chuchotage in court</w:t>
            </w:r>
          </w:p>
        </w:tc>
        <w:tc>
          <w:tcPr>
            <w:tcW w:w="0" w:type="auto"/>
            <w:tcBorders>
              <w:top w:val="single" w:sz="6" w:space="0" w:color="DDDDDD"/>
            </w:tcBorders>
            <w:shd w:val="clear" w:color="auto" w:fill="FFFFFF"/>
            <w:tcMar>
              <w:top w:w="120" w:type="dxa"/>
              <w:left w:w="120" w:type="dxa"/>
              <w:bottom w:w="120" w:type="dxa"/>
              <w:right w:w="120" w:type="dxa"/>
            </w:tcMar>
            <w:hideMark/>
          </w:tcPr>
          <w:p w14:paraId="3792F5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3550CD2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ADBA24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06EDD28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6CB1DF8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ED831A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screen video</w:t>
            </w:r>
          </w:p>
        </w:tc>
        <w:tc>
          <w:tcPr>
            <w:tcW w:w="0" w:type="auto"/>
            <w:tcBorders>
              <w:top w:val="single" w:sz="6" w:space="0" w:color="DDDDDD"/>
            </w:tcBorders>
            <w:shd w:val="clear" w:color="auto" w:fill="FFFFFF"/>
            <w:tcMar>
              <w:top w:w="120" w:type="dxa"/>
              <w:left w:w="120" w:type="dxa"/>
              <w:bottom w:w="120" w:type="dxa"/>
              <w:right w:w="120" w:type="dxa"/>
            </w:tcMar>
            <w:hideMark/>
          </w:tcPr>
          <w:p w14:paraId="46F4B85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2DA96B0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7DA37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0992819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5481E4C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16319F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08C94D5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22E7955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7BFCF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4AA4F25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14:30</w:t>
            </w:r>
          </w:p>
        </w:tc>
        <w:tc>
          <w:tcPr>
            <w:tcW w:w="0" w:type="auto"/>
            <w:tcBorders>
              <w:top w:val="single" w:sz="6" w:space="0" w:color="DDDDDD"/>
            </w:tcBorders>
            <w:shd w:val="clear" w:color="auto" w:fill="FFFFFF"/>
            <w:tcMar>
              <w:top w:w="120" w:type="dxa"/>
              <w:left w:w="120" w:type="dxa"/>
              <w:bottom w:w="120" w:type="dxa"/>
              <w:right w:w="120" w:type="dxa"/>
            </w:tcMar>
            <w:hideMark/>
          </w:tcPr>
          <w:p w14:paraId="34F0CB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14C31C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C3B1D8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0C05B1E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57E16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4/4/2024</w:t>
            </w:r>
          </w:p>
        </w:tc>
        <w:tc>
          <w:tcPr>
            <w:tcW w:w="0" w:type="auto"/>
            <w:tcBorders>
              <w:top w:val="single" w:sz="6" w:space="0" w:color="DDDDDD"/>
            </w:tcBorders>
            <w:shd w:val="clear" w:color="auto" w:fill="FFFFFF"/>
            <w:tcMar>
              <w:top w:w="120" w:type="dxa"/>
              <w:left w:w="120" w:type="dxa"/>
              <w:bottom w:w="120" w:type="dxa"/>
              <w:right w:w="120" w:type="dxa"/>
            </w:tcMar>
            <w:hideMark/>
          </w:tcPr>
          <w:p w14:paraId="2B6FD1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BC0A5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8888E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office interview interpretation with interpreter</w:t>
            </w:r>
          </w:p>
        </w:tc>
        <w:tc>
          <w:tcPr>
            <w:tcW w:w="0" w:type="auto"/>
            <w:tcBorders>
              <w:top w:val="single" w:sz="6" w:space="0" w:color="DDDDDD"/>
            </w:tcBorders>
            <w:shd w:val="clear" w:color="auto" w:fill="FFFFFF"/>
            <w:tcMar>
              <w:top w:w="120" w:type="dxa"/>
              <w:left w:w="120" w:type="dxa"/>
              <w:bottom w:w="120" w:type="dxa"/>
              <w:right w:w="120" w:type="dxa"/>
            </w:tcMar>
            <w:hideMark/>
          </w:tcPr>
          <w:p w14:paraId="19C7409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guided review</w:t>
            </w:r>
          </w:p>
        </w:tc>
      </w:tr>
      <w:tr w:rsidR="003170FB" w:rsidRPr="003170FB" w14:paraId="1611118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87BF7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5FC9276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42FA495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6DCE9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3403EFB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3F1CE0F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DB64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2698580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3D75B9F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86C26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Transcribe/translate NYPD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7FF7AF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transcription</w:t>
            </w:r>
          </w:p>
        </w:tc>
      </w:tr>
      <w:tr w:rsidR="003170FB" w:rsidRPr="003170FB" w14:paraId="4325EB7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1EF6D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6943C93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11:30</w:t>
            </w:r>
          </w:p>
        </w:tc>
        <w:tc>
          <w:tcPr>
            <w:tcW w:w="0" w:type="auto"/>
            <w:tcBorders>
              <w:top w:val="single" w:sz="6" w:space="0" w:color="DDDDDD"/>
            </w:tcBorders>
            <w:shd w:val="clear" w:color="auto" w:fill="FFFFFF"/>
            <w:tcMar>
              <w:top w:w="120" w:type="dxa"/>
              <w:left w:w="120" w:type="dxa"/>
              <w:bottom w:w="120" w:type="dxa"/>
              <w:right w:w="120" w:type="dxa"/>
            </w:tcMar>
            <w:hideMark/>
          </w:tcPr>
          <w:p w14:paraId="688A94B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277960D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review </w:t>
            </w:r>
            <w:proofErr w:type="spellStart"/>
            <w:r w:rsidRPr="003170FB">
              <w:rPr>
                <w:rFonts w:ascii="Helvetica" w:eastAsia="Times New Roman" w:hAnsi="Helvetica" w:cs="Helvetica"/>
                <w:color w:val="000000"/>
                <w:kern w:val="0"/>
                <w:sz w:val="21"/>
                <w:szCs w:val="21"/>
                <w14:ligatures w14:val="none"/>
              </w:rPr>
              <w:t>rikers</w:t>
            </w:r>
            <w:proofErr w:type="spellEnd"/>
            <w:r w:rsidRPr="003170FB">
              <w:rPr>
                <w:rFonts w:ascii="Helvetica" w:eastAsia="Times New Roman" w:hAnsi="Helvetica" w:cs="Helvetica"/>
                <w:color w:val="000000"/>
                <w:kern w:val="0"/>
                <w:sz w:val="21"/>
                <w:szCs w:val="21"/>
                <w14:ligatures w14:val="none"/>
              </w:rPr>
              <w:t xml:space="preserve"> call</w:t>
            </w:r>
          </w:p>
        </w:tc>
        <w:tc>
          <w:tcPr>
            <w:tcW w:w="0" w:type="auto"/>
            <w:tcBorders>
              <w:top w:val="single" w:sz="6" w:space="0" w:color="DDDDDD"/>
            </w:tcBorders>
            <w:shd w:val="clear" w:color="auto" w:fill="FFFFFF"/>
            <w:tcMar>
              <w:top w:w="120" w:type="dxa"/>
              <w:left w:w="120" w:type="dxa"/>
              <w:bottom w:w="120" w:type="dxa"/>
              <w:right w:w="120" w:type="dxa"/>
            </w:tcMar>
            <w:hideMark/>
          </w:tcPr>
          <w:p w14:paraId="76840E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07B97F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0C78E0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22A13D5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1EBA60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6F0BAC4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vocabulary for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2DDCF3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1A94AC3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080EFA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1D78057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754CB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4F0CD6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3A95A98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EA3913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49F27C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78C5AB7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524F306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15:15</w:t>
            </w:r>
          </w:p>
        </w:tc>
        <w:tc>
          <w:tcPr>
            <w:tcW w:w="0" w:type="auto"/>
            <w:tcBorders>
              <w:top w:val="single" w:sz="6" w:space="0" w:color="DDDDDD"/>
            </w:tcBorders>
            <w:shd w:val="clear" w:color="auto" w:fill="FFFFFF"/>
            <w:tcMar>
              <w:top w:w="120" w:type="dxa"/>
              <w:left w:w="120" w:type="dxa"/>
              <w:bottom w:w="120" w:type="dxa"/>
              <w:right w:w="120" w:type="dxa"/>
            </w:tcMar>
            <w:hideMark/>
          </w:tcPr>
          <w:p w14:paraId="43016A6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285B38E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10E75134"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40709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4CF9E7E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15:15</w:t>
            </w:r>
          </w:p>
        </w:tc>
        <w:tc>
          <w:tcPr>
            <w:tcW w:w="0" w:type="auto"/>
            <w:tcBorders>
              <w:top w:val="single" w:sz="6" w:space="0" w:color="DDDDDD"/>
            </w:tcBorders>
            <w:shd w:val="clear" w:color="auto" w:fill="FFFFFF"/>
            <w:tcMar>
              <w:top w:w="120" w:type="dxa"/>
              <w:left w:w="120" w:type="dxa"/>
              <w:bottom w:w="120" w:type="dxa"/>
              <w:right w:w="120" w:type="dxa"/>
            </w:tcMar>
            <w:hideMark/>
          </w:tcPr>
          <w:p w14:paraId="2A41C60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38560CB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5831FD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231D34B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52305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4/9/2024</w:t>
            </w:r>
          </w:p>
        </w:tc>
        <w:tc>
          <w:tcPr>
            <w:tcW w:w="0" w:type="auto"/>
            <w:tcBorders>
              <w:top w:val="single" w:sz="6" w:space="0" w:color="DDDDDD"/>
            </w:tcBorders>
            <w:shd w:val="clear" w:color="auto" w:fill="FFFFFF"/>
            <w:tcMar>
              <w:top w:w="120" w:type="dxa"/>
              <w:left w:w="120" w:type="dxa"/>
              <w:bottom w:w="120" w:type="dxa"/>
              <w:right w:w="120" w:type="dxa"/>
            </w:tcMar>
            <w:hideMark/>
          </w:tcPr>
          <w:p w14:paraId="7B891A5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55C40A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CC30A4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articles on legal translation</w:t>
            </w:r>
          </w:p>
        </w:tc>
        <w:tc>
          <w:tcPr>
            <w:tcW w:w="0" w:type="auto"/>
            <w:tcBorders>
              <w:top w:val="single" w:sz="6" w:space="0" w:color="DDDDDD"/>
            </w:tcBorders>
            <w:shd w:val="clear" w:color="auto" w:fill="FFFFFF"/>
            <w:tcMar>
              <w:top w:w="120" w:type="dxa"/>
              <w:left w:w="120" w:type="dxa"/>
              <w:bottom w:w="120" w:type="dxa"/>
              <w:right w:w="120" w:type="dxa"/>
            </w:tcMar>
            <w:hideMark/>
          </w:tcPr>
          <w:p w14:paraId="416D8F3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73BD1D0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27CE9C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4/12/2024</w:t>
            </w:r>
          </w:p>
        </w:tc>
        <w:tc>
          <w:tcPr>
            <w:tcW w:w="0" w:type="auto"/>
            <w:tcBorders>
              <w:top w:val="single" w:sz="6" w:space="0" w:color="DDDDDD"/>
            </w:tcBorders>
            <w:shd w:val="clear" w:color="auto" w:fill="FFFFFF"/>
            <w:tcMar>
              <w:top w:w="120" w:type="dxa"/>
              <w:left w:w="120" w:type="dxa"/>
              <w:bottom w:w="120" w:type="dxa"/>
              <w:right w:w="120" w:type="dxa"/>
            </w:tcMar>
            <w:hideMark/>
          </w:tcPr>
          <w:p w14:paraId="7D20B3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6A8127E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77E4954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173F556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33B46BD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90F54A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4/12/2024</w:t>
            </w:r>
          </w:p>
        </w:tc>
        <w:tc>
          <w:tcPr>
            <w:tcW w:w="0" w:type="auto"/>
            <w:tcBorders>
              <w:top w:val="single" w:sz="6" w:space="0" w:color="DDDDDD"/>
            </w:tcBorders>
            <w:shd w:val="clear" w:color="auto" w:fill="FFFFFF"/>
            <w:tcMar>
              <w:top w:w="120" w:type="dxa"/>
              <w:left w:w="120" w:type="dxa"/>
              <w:bottom w:w="120" w:type="dxa"/>
              <w:right w:w="120" w:type="dxa"/>
            </w:tcMar>
            <w:hideMark/>
          </w:tcPr>
          <w:p w14:paraId="1C2EA2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44206F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2B65F3E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vocabulary</w:t>
            </w:r>
          </w:p>
        </w:tc>
        <w:tc>
          <w:tcPr>
            <w:tcW w:w="0" w:type="auto"/>
            <w:tcBorders>
              <w:top w:val="single" w:sz="6" w:space="0" w:color="DDDDDD"/>
            </w:tcBorders>
            <w:shd w:val="clear" w:color="auto" w:fill="FFFFFF"/>
            <w:tcMar>
              <w:top w:w="120" w:type="dxa"/>
              <w:left w:w="120" w:type="dxa"/>
              <w:bottom w:w="120" w:type="dxa"/>
              <w:right w:w="120" w:type="dxa"/>
            </w:tcMar>
            <w:hideMark/>
          </w:tcPr>
          <w:p w14:paraId="014AF56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9277659"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B9B177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77E0F4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0C18A13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27EE0BA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724200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62F67AC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9F415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13E4733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3E25DE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4DE5F5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Study current cases</w:t>
            </w:r>
          </w:p>
        </w:tc>
        <w:tc>
          <w:tcPr>
            <w:tcW w:w="0" w:type="auto"/>
            <w:tcBorders>
              <w:top w:val="single" w:sz="6" w:space="0" w:color="DDDDDD"/>
            </w:tcBorders>
            <w:shd w:val="clear" w:color="auto" w:fill="FFFFFF"/>
            <w:tcMar>
              <w:top w:w="120" w:type="dxa"/>
              <w:left w:w="120" w:type="dxa"/>
              <w:bottom w:w="120" w:type="dxa"/>
              <w:right w:w="120" w:type="dxa"/>
            </w:tcMar>
            <w:hideMark/>
          </w:tcPr>
          <w:p w14:paraId="0A18580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199E22C"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4D0395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6335C3A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09EFA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0E040DC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read psych eval articles</w:t>
            </w:r>
          </w:p>
        </w:tc>
        <w:tc>
          <w:tcPr>
            <w:tcW w:w="0" w:type="auto"/>
            <w:tcBorders>
              <w:top w:val="single" w:sz="6" w:space="0" w:color="DDDDDD"/>
            </w:tcBorders>
            <w:shd w:val="clear" w:color="auto" w:fill="FFFFFF"/>
            <w:tcMar>
              <w:top w:w="120" w:type="dxa"/>
              <w:left w:w="120" w:type="dxa"/>
              <w:bottom w:w="120" w:type="dxa"/>
              <w:right w:w="120" w:type="dxa"/>
            </w:tcMar>
            <w:hideMark/>
          </w:tcPr>
          <w:p w14:paraId="4C923F7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6B81511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78663F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4/16/2024</w:t>
            </w:r>
          </w:p>
        </w:tc>
        <w:tc>
          <w:tcPr>
            <w:tcW w:w="0" w:type="auto"/>
            <w:tcBorders>
              <w:top w:val="single" w:sz="6" w:space="0" w:color="DDDDDD"/>
            </w:tcBorders>
            <w:shd w:val="clear" w:color="auto" w:fill="FFFFFF"/>
            <w:tcMar>
              <w:top w:w="120" w:type="dxa"/>
              <w:left w:w="120" w:type="dxa"/>
              <w:bottom w:w="120" w:type="dxa"/>
              <w:right w:w="120" w:type="dxa"/>
            </w:tcMar>
            <w:hideMark/>
          </w:tcPr>
          <w:p w14:paraId="69B5B42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ACC0E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15D22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Rikers call</w:t>
            </w:r>
          </w:p>
        </w:tc>
        <w:tc>
          <w:tcPr>
            <w:tcW w:w="0" w:type="auto"/>
            <w:tcBorders>
              <w:top w:val="single" w:sz="6" w:space="0" w:color="DDDDDD"/>
            </w:tcBorders>
            <w:shd w:val="clear" w:color="auto" w:fill="FFFFFF"/>
            <w:tcMar>
              <w:top w:w="120" w:type="dxa"/>
              <w:left w:w="120" w:type="dxa"/>
              <w:bottom w:w="120" w:type="dxa"/>
              <w:right w:w="120" w:type="dxa"/>
            </w:tcMar>
            <w:hideMark/>
          </w:tcPr>
          <w:p w14:paraId="6D0ECAA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BF99C0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B11D93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56C713C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E4EC2B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11:10</w:t>
            </w:r>
          </w:p>
        </w:tc>
        <w:tc>
          <w:tcPr>
            <w:tcW w:w="0" w:type="auto"/>
            <w:tcBorders>
              <w:top w:val="single" w:sz="6" w:space="0" w:color="DDDDDD"/>
            </w:tcBorders>
            <w:shd w:val="clear" w:color="auto" w:fill="FFFFFF"/>
            <w:tcMar>
              <w:top w:w="120" w:type="dxa"/>
              <w:left w:w="120" w:type="dxa"/>
              <w:bottom w:w="120" w:type="dxa"/>
              <w:right w:w="120" w:type="dxa"/>
            </w:tcMar>
            <w:hideMark/>
          </w:tcPr>
          <w:p w14:paraId="1E909E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cases for the day</w:t>
            </w:r>
          </w:p>
        </w:tc>
        <w:tc>
          <w:tcPr>
            <w:tcW w:w="0" w:type="auto"/>
            <w:tcBorders>
              <w:top w:val="single" w:sz="6" w:space="0" w:color="DDDDDD"/>
            </w:tcBorders>
            <w:shd w:val="clear" w:color="auto" w:fill="FFFFFF"/>
            <w:tcMar>
              <w:top w:w="120" w:type="dxa"/>
              <w:left w:w="120" w:type="dxa"/>
              <w:bottom w:w="120" w:type="dxa"/>
              <w:right w:w="120" w:type="dxa"/>
            </w:tcMar>
            <w:hideMark/>
          </w:tcPr>
          <w:p w14:paraId="2D2CD5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22028E2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1E352C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28EB19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11:10</w:t>
            </w:r>
          </w:p>
        </w:tc>
        <w:tc>
          <w:tcPr>
            <w:tcW w:w="0" w:type="auto"/>
            <w:tcBorders>
              <w:top w:val="single" w:sz="6" w:space="0" w:color="DDDDDD"/>
            </w:tcBorders>
            <w:shd w:val="clear" w:color="auto" w:fill="FFFFFF"/>
            <w:tcMar>
              <w:top w:w="120" w:type="dxa"/>
              <w:left w:w="120" w:type="dxa"/>
              <w:bottom w:w="120" w:type="dxa"/>
              <w:right w:w="120" w:type="dxa"/>
            </w:tcMar>
            <w:hideMark/>
          </w:tcPr>
          <w:p w14:paraId="5E2DA8A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18ABAB5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screen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0CD9FE6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696B3327"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714B0A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4FCAF1B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37A869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2EBDE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3DD32CD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4BF4203"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09648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4/18/2024</w:t>
            </w:r>
          </w:p>
        </w:tc>
        <w:tc>
          <w:tcPr>
            <w:tcW w:w="0" w:type="auto"/>
            <w:tcBorders>
              <w:top w:val="single" w:sz="6" w:space="0" w:color="DDDDDD"/>
            </w:tcBorders>
            <w:shd w:val="clear" w:color="auto" w:fill="FFFFFF"/>
            <w:tcMar>
              <w:top w:w="120" w:type="dxa"/>
              <w:left w:w="120" w:type="dxa"/>
              <w:bottom w:w="120" w:type="dxa"/>
              <w:right w:w="120" w:type="dxa"/>
            </w:tcMar>
            <w:hideMark/>
          </w:tcPr>
          <w:p w14:paraId="305D592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0831C1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77CF81C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6EB36F3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022ECA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685458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06D84BB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32DC71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4E06E7F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 for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79FED44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preparation</w:t>
            </w:r>
          </w:p>
        </w:tc>
      </w:tr>
      <w:tr w:rsidR="003170FB" w:rsidRPr="003170FB" w14:paraId="41D5708A"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6DCBC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2D487AC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10:30</w:t>
            </w:r>
          </w:p>
        </w:tc>
        <w:tc>
          <w:tcPr>
            <w:tcW w:w="0" w:type="auto"/>
            <w:tcBorders>
              <w:top w:val="single" w:sz="6" w:space="0" w:color="DDDDDD"/>
            </w:tcBorders>
            <w:shd w:val="clear" w:color="auto" w:fill="FFFFFF"/>
            <w:tcMar>
              <w:top w:w="120" w:type="dxa"/>
              <w:left w:w="120" w:type="dxa"/>
              <w:bottom w:w="120" w:type="dxa"/>
              <w:right w:w="120" w:type="dxa"/>
            </w:tcMar>
            <w:hideMark/>
          </w:tcPr>
          <w:p w14:paraId="509C1F3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1065FD16"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psych eval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33AAFDC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E1BDD2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344B24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41B27F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12:00</w:t>
            </w:r>
          </w:p>
        </w:tc>
        <w:tc>
          <w:tcPr>
            <w:tcW w:w="0" w:type="auto"/>
            <w:tcBorders>
              <w:top w:val="single" w:sz="6" w:space="0" w:color="DDDDDD"/>
            </w:tcBorders>
            <w:shd w:val="clear" w:color="auto" w:fill="FFFFFF"/>
            <w:tcMar>
              <w:top w:w="120" w:type="dxa"/>
              <w:left w:w="120" w:type="dxa"/>
              <w:bottom w:w="120" w:type="dxa"/>
              <w:right w:w="120" w:type="dxa"/>
            </w:tcMar>
            <w:hideMark/>
          </w:tcPr>
          <w:p w14:paraId="77D34D7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12:20</w:t>
            </w:r>
          </w:p>
        </w:tc>
        <w:tc>
          <w:tcPr>
            <w:tcW w:w="0" w:type="auto"/>
            <w:tcBorders>
              <w:top w:val="single" w:sz="6" w:space="0" w:color="DDDDDD"/>
            </w:tcBorders>
            <w:shd w:val="clear" w:color="auto" w:fill="FFFFFF"/>
            <w:tcMar>
              <w:top w:w="120" w:type="dxa"/>
              <w:left w:w="120" w:type="dxa"/>
              <w:bottom w:w="120" w:type="dxa"/>
              <w:right w:w="120" w:type="dxa"/>
            </w:tcMar>
            <w:hideMark/>
          </w:tcPr>
          <w:p w14:paraId="004F858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bodycam footage screening</w:t>
            </w:r>
          </w:p>
        </w:tc>
        <w:tc>
          <w:tcPr>
            <w:tcW w:w="0" w:type="auto"/>
            <w:tcBorders>
              <w:top w:val="single" w:sz="6" w:space="0" w:color="DDDDDD"/>
            </w:tcBorders>
            <w:shd w:val="clear" w:color="auto" w:fill="FFFFFF"/>
            <w:tcMar>
              <w:top w:w="120" w:type="dxa"/>
              <w:left w:w="120" w:type="dxa"/>
              <w:bottom w:w="120" w:type="dxa"/>
              <w:right w:w="120" w:type="dxa"/>
            </w:tcMar>
            <w:hideMark/>
          </w:tcPr>
          <w:p w14:paraId="05C267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09654CEE"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5E0008A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4257EBE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12:20</w:t>
            </w:r>
          </w:p>
        </w:tc>
        <w:tc>
          <w:tcPr>
            <w:tcW w:w="0" w:type="auto"/>
            <w:tcBorders>
              <w:top w:val="single" w:sz="6" w:space="0" w:color="DDDDDD"/>
            </w:tcBorders>
            <w:shd w:val="clear" w:color="auto" w:fill="FFFFFF"/>
            <w:tcMar>
              <w:top w:w="120" w:type="dxa"/>
              <w:left w:w="120" w:type="dxa"/>
              <w:bottom w:w="120" w:type="dxa"/>
              <w:right w:w="120" w:type="dxa"/>
            </w:tcMar>
            <w:hideMark/>
          </w:tcPr>
          <w:p w14:paraId="420101B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3BAC71D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psych eval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61976E0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446595C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44EB0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lastRenderedPageBreak/>
              <w:t>4/23/2024</w:t>
            </w:r>
          </w:p>
        </w:tc>
        <w:tc>
          <w:tcPr>
            <w:tcW w:w="0" w:type="auto"/>
            <w:tcBorders>
              <w:top w:val="single" w:sz="6" w:space="0" w:color="DDDDDD"/>
            </w:tcBorders>
            <w:shd w:val="clear" w:color="auto" w:fill="FFFFFF"/>
            <w:tcMar>
              <w:top w:w="120" w:type="dxa"/>
              <w:left w:w="120" w:type="dxa"/>
              <w:bottom w:w="120" w:type="dxa"/>
              <w:right w:w="120" w:type="dxa"/>
            </w:tcMar>
            <w:hideMark/>
          </w:tcPr>
          <w:p w14:paraId="04F937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67D6AA1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314744F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162C813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1704CCE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83111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5D8A52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E87D2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5BA6EC4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2DC26E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75E9D9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E358E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579AB4D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12:30</w:t>
            </w:r>
          </w:p>
        </w:tc>
        <w:tc>
          <w:tcPr>
            <w:tcW w:w="0" w:type="auto"/>
            <w:tcBorders>
              <w:top w:val="single" w:sz="6" w:space="0" w:color="DDDDDD"/>
            </w:tcBorders>
            <w:shd w:val="clear" w:color="auto" w:fill="FFFFFF"/>
            <w:tcMar>
              <w:top w:w="120" w:type="dxa"/>
              <w:left w:w="120" w:type="dxa"/>
              <w:bottom w:w="120" w:type="dxa"/>
              <w:right w:w="120" w:type="dxa"/>
            </w:tcMar>
            <w:hideMark/>
          </w:tcPr>
          <w:p w14:paraId="6518C46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02332F3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 office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00A5E56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interpretation</w:t>
            </w:r>
          </w:p>
        </w:tc>
      </w:tr>
      <w:tr w:rsidR="003170FB" w:rsidRPr="003170FB" w14:paraId="18ABDA0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3D1E1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25C8BFE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1774E3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7900AE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federal court shadow</w:t>
            </w:r>
          </w:p>
        </w:tc>
        <w:tc>
          <w:tcPr>
            <w:tcW w:w="0" w:type="auto"/>
            <w:tcBorders>
              <w:top w:val="single" w:sz="6" w:space="0" w:color="DDDDDD"/>
            </w:tcBorders>
            <w:shd w:val="clear" w:color="auto" w:fill="FFFFFF"/>
            <w:tcMar>
              <w:top w:w="120" w:type="dxa"/>
              <w:left w:w="120" w:type="dxa"/>
              <w:bottom w:w="120" w:type="dxa"/>
              <w:right w:w="120" w:type="dxa"/>
            </w:tcMar>
            <w:hideMark/>
          </w:tcPr>
          <w:p w14:paraId="2A40F2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shadow</w:t>
            </w:r>
          </w:p>
        </w:tc>
      </w:tr>
      <w:tr w:rsidR="003170FB" w:rsidRPr="003170FB" w14:paraId="111FAE52"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13D720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4/25/2024</w:t>
            </w:r>
          </w:p>
        </w:tc>
        <w:tc>
          <w:tcPr>
            <w:tcW w:w="0" w:type="auto"/>
            <w:tcBorders>
              <w:top w:val="single" w:sz="6" w:space="0" w:color="DDDDDD"/>
            </w:tcBorders>
            <w:shd w:val="clear" w:color="auto" w:fill="FFFFFF"/>
            <w:tcMar>
              <w:top w:w="120" w:type="dxa"/>
              <w:left w:w="120" w:type="dxa"/>
              <w:bottom w:w="120" w:type="dxa"/>
              <w:right w:w="120" w:type="dxa"/>
            </w:tcMar>
            <w:hideMark/>
          </w:tcPr>
          <w:p w14:paraId="3F04853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2B77539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1BCF9690"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text messages</w:t>
            </w:r>
          </w:p>
        </w:tc>
        <w:tc>
          <w:tcPr>
            <w:tcW w:w="0" w:type="auto"/>
            <w:tcBorders>
              <w:top w:val="single" w:sz="6" w:space="0" w:color="DDDDDD"/>
            </w:tcBorders>
            <w:shd w:val="clear" w:color="auto" w:fill="FFFFFF"/>
            <w:tcMar>
              <w:top w:w="120" w:type="dxa"/>
              <w:left w:w="120" w:type="dxa"/>
              <w:bottom w:w="120" w:type="dxa"/>
              <w:right w:w="120" w:type="dxa"/>
            </w:tcMar>
            <w:hideMark/>
          </w:tcPr>
          <w:p w14:paraId="05CFD4B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0A3428AD"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76F4AB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539240E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2CD0790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4C06B6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4E4D7B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0BBF776"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E093A4F"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130EAAC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34BAC2C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BD00DE2"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77B1880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1B1D0720"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76116D5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159D809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565B322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039F70A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Exit interview</w:t>
            </w:r>
          </w:p>
        </w:tc>
        <w:tc>
          <w:tcPr>
            <w:tcW w:w="0" w:type="auto"/>
            <w:tcBorders>
              <w:top w:val="single" w:sz="6" w:space="0" w:color="DDDDDD"/>
            </w:tcBorders>
            <w:shd w:val="clear" w:color="auto" w:fill="FFFFFF"/>
            <w:tcMar>
              <w:top w:w="120" w:type="dxa"/>
              <w:left w:w="120" w:type="dxa"/>
              <w:bottom w:w="120" w:type="dxa"/>
              <w:right w:w="120" w:type="dxa"/>
            </w:tcMar>
            <w:hideMark/>
          </w:tcPr>
          <w:p w14:paraId="16B0E3B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HR</w:t>
            </w:r>
          </w:p>
        </w:tc>
      </w:tr>
      <w:tr w:rsidR="003170FB" w:rsidRPr="003170FB" w14:paraId="602BE74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3A7251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4/30/2024</w:t>
            </w:r>
          </w:p>
        </w:tc>
        <w:tc>
          <w:tcPr>
            <w:tcW w:w="0" w:type="auto"/>
            <w:tcBorders>
              <w:top w:val="single" w:sz="6" w:space="0" w:color="DDDDDD"/>
            </w:tcBorders>
            <w:shd w:val="clear" w:color="auto" w:fill="FFFFFF"/>
            <w:tcMar>
              <w:top w:w="120" w:type="dxa"/>
              <w:left w:w="120" w:type="dxa"/>
              <w:bottom w:w="120" w:type="dxa"/>
              <w:right w:w="120" w:type="dxa"/>
            </w:tcMar>
            <w:hideMark/>
          </w:tcPr>
          <w:p w14:paraId="7E462A8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15:30</w:t>
            </w:r>
          </w:p>
        </w:tc>
        <w:tc>
          <w:tcPr>
            <w:tcW w:w="0" w:type="auto"/>
            <w:tcBorders>
              <w:top w:val="single" w:sz="6" w:space="0" w:color="DDDDDD"/>
            </w:tcBorders>
            <w:shd w:val="clear" w:color="auto" w:fill="FFFFFF"/>
            <w:tcMar>
              <w:top w:w="120" w:type="dxa"/>
              <w:left w:w="120" w:type="dxa"/>
              <w:bottom w:w="120" w:type="dxa"/>
              <w:right w:w="120" w:type="dxa"/>
            </w:tcMar>
            <w:hideMark/>
          </w:tcPr>
          <w:p w14:paraId="64DB95E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5713872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 xml:space="preserve">translate </w:t>
            </w:r>
            <w:proofErr w:type="spellStart"/>
            <w:r w:rsidRPr="003170FB">
              <w:rPr>
                <w:rFonts w:ascii="Helvetica" w:eastAsia="Times New Roman" w:hAnsi="Helvetica" w:cs="Helvetica"/>
                <w:color w:val="000000"/>
                <w:kern w:val="0"/>
                <w:sz w:val="21"/>
                <w:szCs w:val="21"/>
                <w14:ligatures w14:val="none"/>
              </w:rPr>
              <w:t>antecedentes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14:paraId="2335C0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4DC2D71F"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0F54AC98"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3E6E0B3A"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09:30</w:t>
            </w:r>
          </w:p>
        </w:tc>
        <w:tc>
          <w:tcPr>
            <w:tcW w:w="0" w:type="auto"/>
            <w:tcBorders>
              <w:top w:val="single" w:sz="6" w:space="0" w:color="DDDDDD"/>
            </w:tcBorders>
            <w:shd w:val="clear" w:color="auto" w:fill="FFFFFF"/>
            <w:tcMar>
              <w:top w:w="120" w:type="dxa"/>
              <w:left w:w="120" w:type="dxa"/>
              <w:bottom w:w="120" w:type="dxa"/>
              <w:right w:w="120" w:type="dxa"/>
            </w:tcMar>
            <w:hideMark/>
          </w:tcPr>
          <w:p w14:paraId="1EB178E7"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977FEAD"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review bodycam footage</w:t>
            </w:r>
          </w:p>
        </w:tc>
        <w:tc>
          <w:tcPr>
            <w:tcW w:w="0" w:type="auto"/>
            <w:tcBorders>
              <w:top w:val="single" w:sz="6" w:space="0" w:color="DDDDDD"/>
            </w:tcBorders>
            <w:shd w:val="clear" w:color="auto" w:fill="FFFFFF"/>
            <w:tcMar>
              <w:top w:w="120" w:type="dxa"/>
              <w:left w:w="120" w:type="dxa"/>
              <w:bottom w:w="120" w:type="dxa"/>
              <w:right w:w="120" w:type="dxa"/>
            </w:tcMar>
            <w:hideMark/>
          </w:tcPr>
          <w:p w14:paraId="2B71F4A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independent study</w:t>
            </w:r>
          </w:p>
        </w:tc>
      </w:tr>
      <w:tr w:rsidR="003170FB" w:rsidRPr="003170FB" w14:paraId="058DB388"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6C3AC2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5BB069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10:00</w:t>
            </w:r>
          </w:p>
        </w:tc>
        <w:tc>
          <w:tcPr>
            <w:tcW w:w="0" w:type="auto"/>
            <w:tcBorders>
              <w:top w:val="single" w:sz="6" w:space="0" w:color="DDDDDD"/>
            </w:tcBorders>
            <w:shd w:val="clear" w:color="auto" w:fill="FFFFFF"/>
            <w:tcMar>
              <w:top w:w="120" w:type="dxa"/>
              <w:left w:w="120" w:type="dxa"/>
              <w:bottom w:w="120" w:type="dxa"/>
              <w:right w:w="120" w:type="dxa"/>
            </w:tcMar>
            <w:hideMark/>
          </w:tcPr>
          <w:p w14:paraId="19DD6CF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13:00</w:t>
            </w:r>
          </w:p>
        </w:tc>
        <w:tc>
          <w:tcPr>
            <w:tcW w:w="0" w:type="auto"/>
            <w:tcBorders>
              <w:top w:val="single" w:sz="6" w:space="0" w:color="DDDDDD"/>
            </w:tcBorders>
            <w:shd w:val="clear" w:color="auto" w:fill="FFFFFF"/>
            <w:tcMar>
              <w:top w:w="120" w:type="dxa"/>
              <w:left w:w="120" w:type="dxa"/>
              <w:bottom w:w="120" w:type="dxa"/>
              <w:right w:w="120" w:type="dxa"/>
            </w:tcMar>
            <w:hideMark/>
          </w:tcPr>
          <w:p w14:paraId="5EA90EF9"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criminal complaint document</w:t>
            </w:r>
          </w:p>
        </w:tc>
        <w:tc>
          <w:tcPr>
            <w:tcW w:w="0" w:type="auto"/>
            <w:tcBorders>
              <w:top w:val="single" w:sz="6" w:space="0" w:color="DDDDDD"/>
            </w:tcBorders>
            <w:shd w:val="clear" w:color="auto" w:fill="FFFFFF"/>
            <w:tcMar>
              <w:top w:w="120" w:type="dxa"/>
              <w:left w:w="120" w:type="dxa"/>
              <w:bottom w:w="120" w:type="dxa"/>
              <w:right w:w="120" w:type="dxa"/>
            </w:tcMar>
            <w:hideMark/>
          </w:tcPr>
          <w:p w14:paraId="16B053DB"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73383491"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282D1A0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654BA201"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14:00</w:t>
            </w:r>
          </w:p>
        </w:tc>
        <w:tc>
          <w:tcPr>
            <w:tcW w:w="0" w:type="auto"/>
            <w:tcBorders>
              <w:top w:val="single" w:sz="6" w:space="0" w:color="DDDDDD"/>
            </w:tcBorders>
            <w:shd w:val="clear" w:color="auto" w:fill="FFFFFF"/>
            <w:tcMar>
              <w:top w:w="120" w:type="dxa"/>
              <w:left w:w="120" w:type="dxa"/>
              <w:bottom w:w="120" w:type="dxa"/>
              <w:right w:w="120" w:type="dxa"/>
            </w:tcMar>
            <w:hideMark/>
          </w:tcPr>
          <w:p w14:paraId="2192F40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1DA981F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Prepare/Redact documents for practicum</w:t>
            </w:r>
          </w:p>
        </w:tc>
        <w:tc>
          <w:tcPr>
            <w:tcW w:w="0" w:type="auto"/>
            <w:tcBorders>
              <w:top w:val="single" w:sz="6" w:space="0" w:color="DDDDDD"/>
            </w:tcBorders>
            <w:shd w:val="clear" w:color="auto" w:fill="FFFFFF"/>
            <w:tcMar>
              <w:top w:w="120" w:type="dxa"/>
              <w:left w:w="120" w:type="dxa"/>
              <w:bottom w:w="120" w:type="dxa"/>
              <w:right w:w="120" w:type="dxa"/>
            </w:tcMar>
            <w:hideMark/>
          </w:tcPr>
          <w:p w14:paraId="0AEAF7F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r w:rsidR="003170FB" w:rsidRPr="003170FB" w14:paraId="32D72FF5" w14:textId="77777777" w:rsidTr="003170FB">
        <w:tc>
          <w:tcPr>
            <w:tcW w:w="0" w:type="auto"/>
            <w:tcBorders>
              <w:top w:val="single" w:sz="6" w:space="0" w:color="DDDDDD"/>
            </w:tcBorders>
            <w:shd w:val="clear" w:color="auto" w:fill="FFFFFF"/>
            <w:tcMar>
              <w:top w:w="120" w:type="dxa"/>
              <w:left w:w="120" w:type="dxa"/>
              <w:bottom w:w="120" w:type="dxa"/>
              <w:right w:w="120" w:type="dxa"/>
            </w:tcMar>
            <w:hideMark/>
          </w:tcPr>
          <w:p w14:paraId="4E459D74"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5/2/2024</w:t>
            </w:r>
          </w:p>
        </w:tc>
        <w:tc>
          <w:tcPr>
            <w:tcW w:w="0" w:type="auto"/>
            <w:tcBorders>
              <w:top w:val="single" w:sz="6" w:space="0" w:color="DDDDDD"/>
            </w:tcBorders>
            <w:shd w:val="clear" w:color="auto" w:fill="FFFFFF"/>
            <w:tcMar>
              <w:top w:w="120" w:type="dxa"/>
              <w:left w:w="120" w:type="dxa"/>
              <w:bottom w:w="120" w:type="dxa"/>
              <w:right w:w="120" w:type="dxa"/>
            </w:tcMar>
            <w:hideMark/>
          </w:tcPr>
          <w:p w14:paraId="5FB651DE"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15:00</w:t>
            </w:r>
          </w:p>
        </w:tc>
        <w:tc>
          <w:tcPr>
            <w:tcW w:w="0" w:type="auto"/>
            <w:tcBorders>
              <w:top w:val="single" w:sz="6" w:space="0" w:color="DDDDDD"/>
            </w:tcBorders>
            <w:shd w:val="clear" w:color="auto" w:fill="FFFFFF"/>
            <w:tcMar>
              <w:top w:w="120" w:type="dxa"/>
              <w:left w:w="120" w:type="dxa"/>
              <w:bottom w:w="120" w:type="dxa"/>
              <w:right w:w="120" w:type="dxa"/>
            </w:tcMar>
            <w:hideMark/>
          </w:tcPr>
          <w:p w14:paraId="706F8C9C"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16:30</w:t>
            </w:r>
          </w:p>
        </w:tc>
        <w:tc>
          <w:tcPr>
            <w:tcW w:w="0" w:type="auto"/>
            <w:tcBorders>
              <w:top w:val="single" w:sz="6" w:space="0" w:color="DDDDDD"/>
            </w:tcBorders>
            <w:shd w:val="clear" w:color="auto" w:fill="FFFFFF"/>
            <w:tcMar>
              <w:top w:w="120" w:type="dxa"/>
              <w:left w:w="120" w:type="dxa"/>
              <w:bottom w:w="120" w:type="dxa"/>
              <w:right w:w="120" w:type="dxa"/>
            </w:tcMar>
            <w:hideMark/>
          </w:tcPr>
          <w:p w14:paraId="02722A25"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translate criminal complaint document</w:t>
            </w:r>
          </w:p>
        </w:tc>
        <w:tc>
          <w:tcPr>
            <w:tcW w:w="0" w:type="auto"/>
            <w:tcBorders>
              <w:top w:val="single" w:sz="6" w:space="0" w:color="DDDDDD"/>
            </w:tcBorders>
            <w:shd w:val="clear" w:color="auto" w:fill="FFFFFF"/>
            <w:tcMar>
              <w:top w:w="120" w:type="dxa"/>
              <w:left w:w="120" w:type="dxa"/>
              <w:bottom w:w="120" w:type="dxa"/>
              <w:right w:w="120" w:type="dxa"/>
            </w:tcMar>
            <w:hideMark/>
          </w:tcPr>
          <w:p w14:paraId="70C78F73" w14:textId="77777777" w:rsidR="003170FB" w:rsidRPr="003170FB" w:rsidRDefault="003170FB" w:rsidP="003170FB">
            <w:pPr>
              <w:spacing w:after="300" w:line="240" w:lineRule="auto"/>
              <w:rPr>
                <w:rFonts w:ascii="Helvetica" w:eastAsia="Times New Roman" w:hAnsi="Helvetica" w:cs="Helvetica"/>
                <w:color w:val="000000"/>
                <w:kern w:val="0"/>
                <w:sz w:val="21"/>
                <w:szCs w:val="21"/>
                <w14:ligatures w14:val="none"/>
              </w:rPr>
            </w:pPr>
            <w:r w:rsidRPr="003170FB">
              <w:rPr>
                <w:rFonts w:ascii="Helvetica" w:eastAsia="Times New Roman" w:hAnsi="Helvetica" w:cs="Helvetica"/>
                <w:color w:val="000000"/>
                <w:kern w:val="0"/>
                <w:sz w:val="21"/>
                <w:szCs w:val="21"/>
                <w14:ligatures w14:val="none"/>
              </w:rPr>
              <w:t>translation</w:t>
            </w:r>
          </w:p>
        </w:tc>
      </w:tr>
    </w:tbl>
    <w:p w14:paraId="52E840ED" w14:textId="7CA8C9A3" w:rsidR="00665793" w:rsidRDefault="003B28A5" w:rsidP="00665793">
      <w:pPr>
        <w:spacing w:line="480" w:lineRule="auto"/>
        <w:ind w:firstLine="720"/>
      </w:pPr>
      <w:r>
        <w:t>Figure 1 displays raw time in minutes that I spent performing each task</w:t>
      </w:r>
      <w:r w:rsidR="00665793">
        <w:t xml:space="preserve">. Figure 2 displays the same information as a percentage of my total time. Approximately a third of my time spent at the internship was spent doing independent study, which includes studying material explicitly given </w:t>
      </w:r>
      <w:r w:rsidR="00665793">
        <w:lastRenderedPageBreak/>
        <w:t>to me by my advisors, as well as material outside of the internship that I believed would benefit me, such as scholarly articles on legal translation or interpretation ethics.</w:t>
      </w:r>
    </w:p>
    <w:p w14:paraId="7B888B93" w14:textId="17E542CB" w:rsidR="00754150" w:rsidRDefault="00665793" w:rsidP="00FC0FEB">
      <w:pPr>
        <w:spacing w:line="480" w:lineRule="auto"/>
      </w:pPr>
      <w:r>
        <w:tab/>
        <w:t>Only 3.1% (280 minutes) of my time was spent interpreting, which includes screening videos and audios for Assistant District Attorneys. This low percentage can be attributed to the high-stakes nature of the field, which at many times requires an interpreter with court interpreting credentials to interpret to prevent any legal issues. Furthermore, some of the tasks were considered too sensitive for me to participate in. For example, there were times at which a female interpreter was requested, which would prevent me from taking the assignment or shadowing.</w:t>
      </w:r>
    </w:p>
    <w:p w14:paraId="069D0C99" w14:textId="7E808C70" w:rsidR="005A36BE" w:rsidRDefault="005A36BE" w:rsidP="00FC0FEB">
      <w:pPr>
        <w:spacing w:line="480" w:lineRule="auto"/>
      </w:pPr>
      <w:r>
        <w:tab/>
        <w:t xml:space="preserve">Although transcription and translation are separate categories, note that for all transcription tasks, it was also necessary to translate the transcribed audios. </w:t>
      </w:r>
    </w:p>
    <w:p w14:paraId="749D165D" w14:textId="77777777" w:rsidR="00FC0FEB" w:rsidRDefault="00FC0FEB" w:rsidP="00FC0FEB">
      <w:pPr>
        <w:keepNext/>
        <w:spacing w:line="480" w:lineRule="auto"/>
      </w:pPr>
      <w:r>
        <w:rPr>
          <w:noProof/>
        </w:rPr>
        <w:lastRenderedPageBreak/>
        <w:drawing>
          <wp:inline distT="0" distB="0" distL="0" distR="0" wp14:anchorId="65F29740" wp14:editId="57DFF755">
            <wp:extent cx="6258296" cy="4693555"/>
            <wp:effectExtent l="0" t="0" r="9525" b="0"/>
            <wp:docPr id="704345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6847" cy="4699968"/>
                    </a:xfrm>
                    <a:prstGeom prst="rect">
                      <a:avLst/>
                    </a:prstGeom>
                    <a:noFill/>
                    <a:ln>
                      <a:noFill/>
                    </a:ln>
                  </pic:spPr>
                </pic:pic>
              </a:graphicData>
            </a:graphic>
          </wp:inline>
        </w:drawing>
      </w:r>
    </w:p>
    <w:p w14:paraId="1F8072C5" w14:textId="2DE9B88C" w:rsidR="00754150" w:rsidRDefault="00FC0FEB" w:rsidP="00FC0FEB">
      <w:pPr>
        <w:pStyle w:val="Caption"/>
      </w:pPr>
      <w:bookmarkStart w:id="25" w:name="_Toc174571732"/>
      <w:r>
        <w:t xml:space="preserve">Figure </w:t>
      </w:r>
      <w:r>
        <w:fldChar w:fldCharType="begin"/>
      </w:r>
      <w:r>
        <w:instrText xml:space="preserve"> SEQ Figure \* ARABIC </w:instrText>
      </w:r>
      <w:r>
        <w:fldChar w:fldCharType="separate"/>
      </w:r>
      <w:r w:rsidR="0027611D">
        <w:rPr>
          <w:noProof/>
        </w:rPr>
        <w:t>1</w:t>
      </w:r>
      <w:r>
        <w:fldChar w:fldCharType="end"/>
      </w:r>
      <w:r w:rsidR="00DB2920">
        <w:t>.</w:t>
      </w:r>
      <w:r>
        <w:t xml:space="preserve"> </w:t>
      </w:r>
      <w:r w:rsidRPr="00600BFE">
        <w:t>Total time spent on each task in minutes.</w:t>
      </w:r>
      <w:bookmarkEnd w:id="25"/>
    </w:p>
    <w:p w14:paraId="00F2EF05" w14:textId="77777777" w:rsidR="00FC0FEB" w:rsidRDefault="00FC0FEB" w:rsidP="00FC0FEB">
      <w:pPr>
        <w:pStyle w:val="Caption"/>
        <w:keepNext/>
      </w:pPr>
      <w:r>
        <w:rPr>
          <w:noProof/>
        </w:rPr>
        <w:lastRenderedPageBreak/>
        <w:drawing>
          <wp:inline distT="0" distB="0" distL="0" distR="0" wp14:anchorId="192A20C7" wp14:editId="70D315C1">
            <wp:extent cx="5937885" cy="4453255"/>
            <wp:effectExtent l="0" t="0" r="0" b="0"/>
            <wp:docPr id="1348216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4F769B76" w14:textId="1C35FE0E" w:rsidR="003B28A5" w:rsidRDefault="00FC0FEB" w:rsidP="00FC0FEB">
      <w:pPr>
        <w:pStyle w:val="Caption"/>
      </w:pPr>
      <w:bookmarkStart w:id="26" w:name="_Toc174571733"/>
      <w:r>
        <w:t xml:space="preserve">Figure </w:t>
      </w:r>
      <w:r>
        <w:fldChar w:fldCharType="begin"/>
      </w:r>
      <w:r>
        <w:instrText xml:space="preserve"> SEQ Figure \* ARABIC </w:instrText>
      </w:r>
      <w:r>
        <w:fldChar w:fldCharType="separate"/>
      </w:r>
      <w:r w:rsidR="0027611D">
        <w:rPr>
          <w:noProof/>
        </w:rPr>
        <w:t>2</w:t>
      </w:r>
      <w:r>
        <w:fldChar w:fldCharType="end"/>
      </w:r>
      <w:r w:rsidR="00DB2920">
        <w:t>.</w:t>
      </w:r>
      <w:r>
        <w:t xml:space="preserve"> </w:t>
      </w:r>
      <w:r w:rsidRPr="00253BA0">
        <w:t>Percentage of time spent on each task.</w:t>
      </w:r>
      <w:bookmarkEnd w:id="26"/>
    </w:p>
    <w:p w14:paraId="3C4470A3" w14:textId="6AC2F01C" w:rsidR="001D3424" w:rsidRPr="00480FD5" w:rsidRDefault="001D3424" w:rsidP="001D3424">
      <w:pPr>
        <w:pStyle w:val="Heading1"/>
      </w:pPr>
      <w:bookmarkStart w:id="27" w:name="_Toc175226361"/>
      <w:r>
        <w:t>Conclusions</w:t>
      </w:r>
      <w:bookmarkEnd w:id="27"/>
    </w:p>
    <w:p w14:paraId="6FD3E2EF" w14:textId="23286453" w:rsidR="00A52088" w:rsidRPr="00480FD5" w:rsidRDefault="00A52088" w:rsidP="00A52088">
      <w:pPr>
        <w:spacing w:line="480" w:lineRule="auto"/>
      </w:pPr>
      <w:r w:rsidRPr="00480FD5">
        <w:tab/>
        <w:t>Overall, I believe that the interpreting experiences that I had while at the Manhattan District Attorney’s Office have be</w:t>
      </w:r>
      <w:r w:rsidR="001D3424">
        <w:t>en</w:t>
      </w:r>
      <w:r w:rsidRPr="00480FD5">
        <w:t xml:space="preserve"> extremely beneficial to me with long-lasting effects. At other interpreting jobs, I have been praised for my professionalism and effectiveness by service providers after encounters. The skills that I learned during my internship are what led to the professionalism that I was able to provide in those encounters.</w:t>
      </w:r>
    </w:p>
    <w:p w14:paraId="36CEF34C" w14:textId="3AE7C037" w:rsidR="00A32E8E" w:rsidRDefault="0092787C" w:rsidP="00A52088">
      <w:pPr>
        <w:spacing w:line="480" w:lineRule="auto"/>
      </w:pPr>
      <w:r w:rsidRPr="00480FD5">
        <w:tab/>
        <w:t xml:space="preserve">The experience at the Manhattan District Attorney’s Office was unique and consequential to my development as an interpreter. Although I am not currently continuing to pursue a career in interpretation, I am still interested in maintaining my skills and eventually taking the New Jersey or </w:t>
      </w:r>
      <w:r w:rsidRPr="00480FD5">
        <w:lastRenderedPageBreak/>
        <w:t>New York court interpreting exam for freelancing purposes. This internship gave me greater insight into what would be expected of me, and what skills I need to continue working on if I would like to pursue this opportunity.</w:t>
      </w:r>
    </w:p>
    <w:p w14:paraId="7EFEAB07" w14:textId="0AF41A5E" w:rsidR="002A6A0B" w:rsidRDefault="002A6A0B">
      <w:r>
        <w:br w:type="page"/>
      </w:r>
    </w:p>
    <w:p w14:paraId="51A42E23" w14:textId="795F85F3" w:rsidR="002A6A0B" w:rsidRDefault="00DB2920" w:rsidP="002A6A0B">
      <w:pPr>
        <w:pStyle w:val="Heading1"/>
      </w:pPr>
      <w:bookmarkStart w:id="28" w:name="_Toc175226362"/>
      <w:r>
        <w:lastRenderedPageBreak/>
        <w:t xml:space="preserve">Annex A: </w:t>
      </w:r>
      <w:r w:rsidR="003504DD">
        <w:t xml:space="preserve">Sample </w:t>
      </w:r>
      <w:r w:rsidR="002A6A0B">
        <w:t>Translation</w:t>
      </w:r>
      <w:r w:rsidR="003504DD">
        <w:t>s</w:t>
      </w:r>
      <w:bookmarkEnd w:id="28"/>
    </w:p>
    <w:p w14:paraId="57C99343" w14:textId="7E9C61BC" w:rsidR="003504DD" w:rsidRDefault="002A6A0B" w:rsidP="003504DD">
      <w:pPr>
        <w:ind w:firstLine="720"/>
      </w:pPr>
      <w:r>
        <w:t xml:space="preserve">Below </w:t>
      </w:r>
      <w:r w:rsidR="003504DD">
        <w:t>are two sample translations from my time at the Manhattan District Attorney’s Office.</w:t>
      </w:r>
    </w:p>
    <w:p w14:paraId="4BB1C629" w14:textId="389AF096" w:rsidR="003504DD" w:rsidRDefault="009C1909" w:rsidP="00380BAD">
      <w:pPr>
        <w:pStyle w:val="Heading2"/>
      </w:pPr>
      <w:bookmarkStart w:id="29" w:name="_Toc175226363"/>
      <w:r>
        <w:t>Introduction to Sample</w:t>
      </w:r>
      <w:r w:rsidR="00380BAD">
        <w:t xml:space="preserve"> Translation</w:t>
      </w:r>
      <w:r>
        <w:t xml:space="preserve"> #1</w:t>
      </w:r>
      <w:r w:rsidR="00380BAD">
        <w:t>: Appeal</w:t>
      </w:r>
      <w:bookmarkEnd w:id="29"/>
    </w:p>
    <w:p w14:paraId="11EE28AC" w14:textId="020B057D" w:rsidR="003504DD" w:rsidRDefault="003504DD" w:rsidP="003504DD">
      <w:r>
        <w:tab/>
        <w:t>The first document is an appeal for a verdict given in Puerto Rico</w:t>
      </w:r>
      <w:r w:rsidR="00D24527">
        <w:t xml:space="preserve">. The typical challenges of legal translation were present in this document: the mismatch of two legal systems’ terminologies and complex syntax. For example, </w:t>
      </w:r>
      <w:r w:rsidR="00D24527">
        <w:rPr>
          <w:i/>
          <w:iCs/>
        </w:rPr>
        <w:t xml:space="preserve">tribunal de </w:t>
      </w:r>
      <w:proofErr w:type="spellStart"/>
      <w:r w:rsidR="00D24527">
        <w:rPr>
          <w:i/>
          <w:iCs/>
        </w:rPr>
        <w:t>primera</w:t>
      </w:r>
      <w:proofErr w:type="spellEnd"/>
      <w:r w:rsidR="00D24527">
        <w:rPr>
          <w:i/>
          <w:iCs/>
        </w:rPr>
        <w:t xml:space="preserve"> </w:t>
      </w:r>
      <w:proofErr w:type="spellStart"/>
      <w:r w:rsidR="00D24527">
        <w:rPr>
          <w:i/>
          <w:iCs/>
        </w:rPr>
        <w:t>instancia</w:t>
      </w:r>
      <w:proofErr w:type="spellEnd"/>
      <w:r w:rsidR="00D24527">
        <w:t xml:space="preserve">, which I found an equivalent in </w:t>
      </w:r>
      <w:r w:rsidR="00D24527">
        <w:rPr>
          <w:i/>
          <w:iCs/>
        </w:rPr>
        <w:t>trial court</w:t>
      </w:r>
      <w:r w:rsidR="00D24527">
        <w:t xml:space="preserve">. Another example is </w:t>
      </w:r>
      <w:proofErr w:type="spellStart"/>
      <w:r w:rsidR="00D24527">
        <w:rPr>
          <w:i/>
          <w:iCs/>
        </w:rPr>
        <w:t>Transportaci</w:t>
      </w:r>
      <w:r w:rsidR="00D24527" w:rsidRPr="00D24527">
        <w:rPr>
          <w:i/>
          <w:iCs/>
        </w:rPr>
        <w:t>ón</w:t>
      </w:r>
      <w:proofErr w:type="spellEnd"/>
      <w:r w:rsidR="00D24527">
        <w:rPr>
          <w:i/>
          <w:iCs/>
        </w:rPr>
        <w:t xml:space="preserve"> y </w:t>
      </w:r>
      <w:proofErr w:type="spellStart"/>
      <w:r w:rsidR="00D24527">
        <w:rPr>
          <w:i/>
          <w:iCs/>
        </w:rPr>
        <w:t>Obras</w:t>
      </w:r>
      <w:proofErr w:type="spellEnd"/>
      <w:r w:rsidR="00D24527">
        <w:rPr>
          <w:i/>
          <w:iCs/>
        </w:rPr>
        <w:t xml:space="preserve"> </w:t>
      </w:r>
      <w:proofErr w:type="spellStart"/>
      <w:r w:rsidR="00D24527">
        <w:rPr>
          <w:i/>
          <w:iCs/>
        </w:rPr>
        <w:t>Públicas</w:t>
      </w:r>
      <w:proofErr w:type="spellEnd"/>
      <w:r w:rsidR="00D24527">
        <w:rPr>
          <w:i/>
          <w:iCs/>
        </w:rPr>
        <w:t>.</w:t>
      </w:r>
      <w:r w:rsidR="00D24527">
        <w:t xml:space="preserve"> Although the literal translation is straightforward (“Transportation and Public Works”), it is necessary to verify that this is the official or standard translation (which, it turns out, it is). This is especially pressing for a translation from Puerto Rico, for example, due to the bilingual nature of the country.</w:t>
      </w:r>
    </w:p>
    <w:p w14:paraId="62EAB368" w14:textId="2E1E9D37" w:rsidR="00380BAD" w:rsidRDefault="00380BAD" w:rsidP="003504DD">
      <w:r>
        <w:tab/>
        <w:t xml:space="preserve">This text also demonstrates a mixture of high register and low register language. Although </w:t>
      </w:r>
      <w:proofErr w:type="gramStart"/>
      <w:r>
        <w:t>the majority of</w:t>
      </w:r>
      <w:proofErr w:type="gramEnd"/>
      <w:r>
        <w:t xml:space="preserve"> the text is produced by the court, which requires a high register with complex syntax, there is also a portion of the text handwritten by the appellant. This requires savviness on the translator’s part to accurately render the register differences into the target language. </w:t>
      </w:r>
    </w:p>
    <w:p w14:paraId="3E9DE656" w14:textId="77777777" w:rsidR="009C1909" w:rsidRDefault="009C1909">
      <w:pPr>
        <w:rPr>
          <w:rFonts w:asciiTheme="majorHAnsi" w:eastAsiaTheme="majorEastAsia" w:hAnsiTheme="majorHAnsi" w:cstheme="majorBidi"/>
          <w:color w:val="0F4761" w:themeColor="accent1" w:themeShade="BF"/>
          <w:sz w:val="32"/>
          <w:szCs w:val="32"/>
        </w:rPr>
      </w:pPr>
      <w:r>
        <w:br w:type="page"/>
      </w:r>
    </w:p>
    <w:p w14:paraId="4FF4F851" w14:textId="3188845C" w:rsidR="009C1909" w:rsidRPr="009C1909" w:rsidRDefault="009C1909" w:rsidP="00380BAD">
      <w:pPr>
        <w:pStyle w:val="Heading3"/>
      </w:pPr>
      <w:bookmarkStart w:id="30" w:name="_Toc175226364"/>
      <w:r w:rsidRPr="009C1909">
        <w:lastRenderedPageBreak/>
        <w:t>Sample Translation #1: Appeal (source text)</w:t>
      </w:r>
      <w:bookmarkEnd w:id="30"/>
    </w:p>
    <w:p w14:paraId="413672AA" w14:textId="54C7B487" w:rsidR="009C1909" w:rsidRDefault="009C1909" w:rsidP="009C1909">
      <w:pPr>
        <w:rPr>
          <w:lang w:val="es-ES"/>
        </w:rPr>
      </w:pPr>
      <w:r w:rsidRPr="009C1909">
        <w:rPr>
          <w:noProof/>
        </w:rPr>
        <w:drawing>
          <wp:inline distT="0" distB="0" distL="0" distR="0" wp14:anchorId="49120BAC" wp14:editId="228D3711">
            <wp:extent cx="5943600" cy="6327140"/>
            <wp:effectExtent l="0" t="0" r="0" b="0"/>
            <wp:docPr id="11069390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7140"/>
                    </a:xfrm>
                    <a:prstGeom prst="rect">
                      <a:avLst/>
                    </a:prstGeom>
                    <a:noFill/>
                    <a:ln>
                      <a:noFill/>
                    </a:ln>
                  </pic:spPr>
                </pic:pic>
              </a:graphicData>
            </a:graphic>
          </wp:inline>
        </w:drawing>
      </w:r>
    </w:p>
    <w:p w14:paraId="128577E9" w14:textId="77777777" w:rsidR="009C1909" w:rsidRDefault="009C1909">
      <w:pPr>
        <w:rPr>
          <w:lang w:val="es-ES"/>
        </w:rPr>
      </w:pPr>
      <w:r>
        <w:rPr>
          <w:lang w:val="es-ES"/>
        </w:rPr>
        <w:br w:type="page"/>
      </w:r>
    </w:p>
    <w:p w14:paraId="6C167D52" w14:textId="3303E28A" w:rsidR="00380BAD" w:rsidRPr="009C1909" w:rsidRDefault="00380BAD" w:rsidP="009C1909">
      <w:r w:rsidRPr="00380BAD">
        <w:rPr>
          <w:noProof/>
        </w:rPr>
        <w:lastRenderedPageBreak/>
        <w:drawing>
          <wp:inline distT="0" distB="0" distL="0" distR="0" wp14:anchorId="3DCC4E0B" wp14:editId="0A8F357E">
            <wp:extent cx="5727700" cy="8229600"/>
            <wp:effectExtent l="0" t="0" r="0" b="0"/>
            <wp:docPr id="88904748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8229600"/>
                    </a:xfrm>
                    <a:prstGeom prst="rect">
                      <a:avLst/>
                    </a:prstGeom>
                    <a:noFill/>
                    <a:ln>
                      <a:noFill/>
                    </a:ln>
                  </pic:spPr>
                </pic:pic>
              </a:graphicData>
            </a:graphic>
          </wp:inline>
        </w:drawing>
      </w:r>
    </w:p>
    <w:p w14:paraId="057546CA" w14:textId="0850171B" w:rsidR="00380BAD" w:rsidRDefault="00380BAD" w:rsidP="009C1909">
      <w:r w:rsidRPr="00380BAD">
        <w:rPr>
          <w:noProof/>
        </w:rPr>
        <w:lastRenderedPageBreak/>
        <w:drawing>
          <wp:inline distT="0" distB="0" distL="0" distR="0" wp14:anchorId="6A4872C3" wp14:editId="5F250CAC">
            <wp:extent cx="5501005" cy="8229600"/>
            <wp:effectExtent l="0" t="0" r="0" b="0"/>
            <wp:docPr id="15746683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005" cy="8229600"/>
                    </a:xfrm>
                    <a:prstGeom prst="rect">
                      <a:avLst/>
                    </a:prstGeom>
                    <a:noFill/>
                    <a:ln>
                      <a:noFill/>
                    </a:ln>
                  </pic:spPr>
                </pic:pic>
              </a:graphicData>
            </a:graphic>
          </wp:inline>
        </w:drawing>
      </w:r>
    </w:p>
    <w:p w14:paraId="1785EFE0" w14:textId="13F06D31" w:rsidR="009C1909" w:rsidRDefault="00380BAD" w:rsidP="00636630">
      <w:pPr>
        <w:pStyle w:val="Heading3"/>
      </w:pPr>
      <w:r>
        <w:br w:type="page"/>
      </w:r>
      <w:bookmarkStart w:id="31" w:name="_Toc175226365"/>
      <w:r>
        <w:lastRenderedPageBreak/>
        <w:t>Sample Translation #1: Appeal (target text)</w:t>
      </w:r>
      <w:bookmarkEnd w:id="31"/>
    </w:p>
    <w:p w14:paraId="75896408" w14:textId="5103CBA6" w:rsidR="00380BAD" w:rsidRDefault="00380BAD" w:rsidP="009C1909">
      <w:r w:rsidRPr="00380BAD">
        <w:rPr>
          <w:noProof/>
        </w:rPr>
        <w:drawing>
          <wp:inline distT="0" distB="0" distL="0" distR="0" wp14:anchorId="336E2CFF" wp14:editId="0713A4EF">
            <wp:extent cx="5686452" cy="7707086"/>
            <wp:effectExtent l="0" t="0" r="0" b="0"/>
            <wp:docPr id="139484462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6662" cy="7707371"/>
                    </a:xfrm>
                    <a:prstGeom prst="rect">
                      <a:avLst/>
                    </a:prstGeom>
                    <a:noFill/>
                    <a:ln>
                      <a:noFill/>
                    </a:ln>
                  </pic:spPr>
                </pic:pic>
              </a:graphicData>
            </a:graphic>
          </wp:inline>
        </w:drawing>
      </w:r>
    </w:p>
    <w:p w14:paraId="0F77A10D" w14:textId="4F8BA033" w:rsidR="00380BAD" w:rsidRDefault="00380BAD" w:rsidP="009C1909">
      <w:r w:rsidRPr="00380BAD">
        <w:rPr>
          <w:noProof/>
        </w:rPr>
        <w:lastRenderedPageBreak/>
        <w:drawing>
          <wp:inline distT="0" distB="0" distL="0" distR="0" wp14:anchorId="7EAAA607" wp14:editId="177E45F2">
            <wp:extent cx="5943600" cy="7645400"/>
            <wp:effectExtent l="0" t="0" r="0" b="0"/>
            <wp:docPr id="5765090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645400"/>
                    </a:xfrm>
                    <a:prstGeom prst="rect">
                      <a:avLst/>
                    </a:prstGeom>
                    <a:noFill/>
                    <a:ln>
                      <a:noFill/>
                    </a:ln>
                  </pic:spPr>
                </pic:pic>
              </a:graphicData>
            </a:graphic>
          </wp:inline>
        </w:drawing>
      </w:r>
    </w:p>
    <w:p w14:paraId="0F4ADDF2" w14:textId="77777777" w:rsidR="00380BAD" w:rsidRDefault="00380BAD" w:rsidP="009C1909"/>
    <w:p w14:paraId="6685176C" w14:textId="60877874" w:rsidR="00380BAD" w:rsidRDefault="00380BAD" w:rsidP="009C1909">
      <w:r w:rsidRPr="00380BAD">
        <w:rPr>
          <w:noProof/>
        </w:rPr>
        <w:lastRenderedPageBreak/>
        <w:drawing>
          <wp:inline distT="0" distB="0" distL="0" distR="0" wp14:anchorId="2802669E" wp14:editId="5561145D">
            <wp:extent cx="5943600" cy="6919595"/>
            <wp:effectExtent l="0" t="0" r="0" b="0"/>
            <wp:docPr id="11695145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919595"/>
                    </a:xfrm>
                    <a:prstGeom prst="rect">
                      <a:avLst/>
                    </a:prstGeom>
                    <a:noFill/>
                    <a:ln>
                      <a:noFill/>
                    </a:ln>
                  </pic:spPr>
                </pic:pic>
              </a:graphicData>
            </a:graphic>
          </wp:inline>
        </w:drawing>
      </w:r>
    </w:p>
    <w:p w14:paraId="4824E956" w14:textId="77777777" w:rsidR="00380BAD" w:rsidRDefault="00380BAD">
      <w:r>
        <w:br w:type="page"/>
      </w:r>
    </w:p>
    <w:p w14:paraId="46D1250F" w14:textId="0666F0B3" w:rsidR="00380BAD" w:rsidRDefault="00380BAD" w:rsidP="00380BAD">
      <w:pPr>
        <w:pStyle w:val="Heading2"/>
      </w:pPr>
      <w:bookmarkStart w:id="32" w:name="_Toc175226366"/>
      <w:r>
        <w:lastRenderedPageBreak/>
        <w:t>Introduction to Sample Translation #2: Subpoena Response</w:t>
      </w:r>
      <w:bookmarkEnd w:id="32"/>
    </w:p>
    <w:p w14:paraId="4505AE0F" w14:textId="59EB3026" w:rsidR="00380BAD" w:rsidRDefault="00380BAD" w:rsidP="009C1909">
      <w:r>
        <w:tab/>
        <w:t xml:space="preserve">The second text is a response to a subpoena, in this case, a demand to produce documents regarding the individual’s judicial history, from Puerto Rico. In this context, it is necessary to conform to the stylistic format of the target culture. Although Spanish legal texts tend to be verbose and syntactically complicated, this text did not present a major divergence from the equivalent text in English aimed at the American legal system. </w:t>
      </w:r>
    </w:p>
    <w:p w14:paraId="1C22C3E6" w14:textId="18214723" w:rsidR="00636630" w:rsidRDefault="00380BAD" w:rsidP="00636630">
      <w:pPr>
        <w:pStyle w:val="Heading3"/>
      </w:pPr>
      <w:bookmarkStart w:id="33" w:name="_Toc175226367"/>
      <w:r>
        <w:t>Sample Translation #2: Subpoena Response (source text)</w:t>
      </w:r>
      <w:bookmarkEnd w:id="33"/>
    </w:p>
    <w:p w14:paraId="796DAFC5" w14:textId="77777777" w:rsidR="00636630" w:rsidRDefault="00636630">
      <w:r w:rsidRPr="00636630">
        <w:rPr>
          <w:noProof/>
        </w:rPr>
        <w:drawing>
          <wp:inline distT="0" distB="0" distL="0" distR="0" wp14:anchorId="3BCF1F04" wp14:editId="5A61067A">
            <wp:extent cx="4726379" cy="3130721"/>
            <wp:effectExtent l="0" t="0" r="0" b="0"/>
            <wp:docPr id="79142997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229" cy="3133271"/>
                    </a:xfrm>
                    <a:prstGeom prst="rect">
                      <a:avLst/>
                    </a:prstGeom>
                    <a:noFill/>
                    <a:ln>
                      <a:noFill/>
                    </a:ln>
                  </pic:spPr>
                </pic:pic>
              </a:graphicData>
            </a:graphic>
          </wp:inline>
        </w:drawing>
      </w:r>
    </w:p>
    <w:p w14:paraId="4FB2CC67" w14:textId="1863F33A" w:rsidR="00636630" w:rsidRDefault="00636630">
      <w:r w:rsidRPr="00636630">
        <w:rPr>
          <w:noProof/>
        </w:rPr>
        <w:drawing>
          <wp:inline distT="0" distB="0" distL="0" distR="0" wp14:anchorId="574D4026" wp14:editId="53705B1B">
            <wp:extent cx="5943600" cy="2653665"/>
            <wp:effectExtent l="0" t="0" r="0" b="0"/>
            <wp:docPr id="5346706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p>
    <w:p w14:paraId="11EEFB09" w14:textId="77777777" w:rsidR="00380BAD" w:rsidRDefault="00380BAD" w:rsidP="009C1909"/>
    <w:p w14:paraId="7A2A3779" w14:textId="7FFB146D" w:rsidR="00636630" w:rsidRDefault="00636630">
      <w:pPr>
        <w:rPr>
          <w:lang w:val="es-ES"/>
        </w:rPr>
      </w:pPr>
      <w:r w:rsidRPr="00636630">
        <w:rPr>
          <w:noProof/>
        </w:rPr>
        <w:lastRenderedPageBreak/>
        <w:drawing>
          <wp:inline distT="0" distB="0" distL="0" distR="0" wp14:anchorId="1610F5ED" wp14:editId="4D7D95B2">
            <wp:extent cx="5943600" cy="1784350"/>
            <wp:effectExtent l="0" t="0" r="0" b="6350"/>
            <wp:docPr id="67505010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r>
        <w:rPr>
          <w:lang w:val="es-ES"/>
        </w:rPr>
        <w:br w:type="page"/>
      </w:r>
    </w:p>
    <w:p w14:paraId="040451C3" w14:textId="6248E973" w:rsidR="00636630" w:rsidRPr="00636630" w:rsidRDefault="00636630" w:rsidP="00636630">
      <w:pPr>
        <w:rPr>
          <w:lang w:val="es-ES"/>
        </w:rPr>
      </w:pPr>
      <w:r w:rsidRPr="00636630">
        <w:rPr>
          <w:noProof/>
        </w:rPr>
        <w:lastRenderedPageBreak/>
        <w:drawing>
          <wp:inline distT="0" distB="0" distL="0" distR="0" wp14:anchorId="6BFB0A9F" wp14:editId="7BEA3039">
            <wp:extent cx="5928995" cy="8229600"/>
            <wp:effectExtent l="0" t="0" r="0" b="0"/>
            <wp:docPr id="200530695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995" cy="8229600"/>
                    </a:xfrm>
                    <a:prstGeom prst="rect">
                      <a:avLst/>
                    </a:prstGeom>
                    <a:noFill/>
                    <a:ln>
                      <a:noFill/>
                    </a:ln>
                  </pic:spPr>
                </pic:pic>
              </a:graphicData>
            </a:graphic>
          </wp:inline>
        </w:drawing>
      </w:r>
    </w:p>
    <w:p w14:paraId="56F705C3" w14:textId="053B803B" w:rsidR="00380BAD" w:rsidRPr="00636630" w:rsidRDefault="00636630" w:rsidP="00636630">
      <w:pPr>
        <w:pStyle w:val="Heading3"/>
      </w:pPr>
      <w:bookmarkStart w:id="34" w:name="_Toc175226368"/>
      <w:r w:rsidRPr="00636630">
        <w:lastRenderedPageBreak/>
        <w:t>Sample Translation #2: Subpoena Response (t</w:t>
      </w:r>
      <w:r>
        <w:t>arget text)</w:t>
      </w:r>
      <w:bookmarkEnd w:id="34"/>
    </w:p>
    <w:p w14:paraId="6E1297B7" w14:textId="77777777" w:rsidR="00636630" w:rsidRDefault="00636630">
      <w:r w:rsidRPr="00636630">
        <w:rPr>
          <w:noProof/>
        </w:rPr>
        <w:drawing>
          <wp:inline distT="0" distB="0" distL="0" distR="0" wp14:anchorId="7739A0B7" wp14:editId="6482AFCE">
            <wp:extent cx="5442619" cy="7528956"/>
            <wp:effectExtent l="0" t="0" r="5715" b="0"/>
            <wp:docPr id="16283904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5561" cy="7533026"/>
                    </a:xfrm>
                    <a:prstGeom prst="rect">
                      <a:avLst/>
                    </a:prstGeom>
                    <a:noFill/>
                    <a:ln>
                      <a:noFill/>
                    </a:ln>
                  </pic:spPr>
                </pic:pic>
              </a:graphicData>
            </a:graphic>
          </wp:inline>
        </w:drawing>
      </w:r>
    </w:p>
    <w:p w14:paraId="18D18CAA" w14:textId="77777777" w:rsidR="00636630" w:rsidRDefault="00636630">
      <w:r w:rsidRPr="00636630">
        <w:rPr>
          <w:noProof/>
        </w:rPr>
        <w:lastRenderedPageBreak/>
        <w:drawing>
          <wp:inline distT="0" distB="0" distL="0" distR="0" wp14:anchorId="6B006D93" wp14:editId="4D2E5B9E">
            <wp:extent cx="5943600" cy="2266315"/>
            <wp:effectExtent l="0" t="0" r="0" b="635"/>
            <wp:docPr id="57417481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p>
    <w:p w14:paraId="6B9AEEFD" w14:textId="3B607896" w:rsidR="00DB2920" w:rsidRDefault="00636630">
      <w:r w:rsidRPr="00636630">
        <w:rPr>
          <w:noProof/>
        </w:rPr>
        <w:drawing>
          <wp:inline distT="0" distB="0" distL="0" distR="0" wp14:anchorId="06A14441" wp14:editId="49E11EF4">
            <wp:extent cx="5943600" cy="5375275"/>
            <wp:effectExtent l="0" t="0" r="0" b="0"/>
            <wp:docPr id="88706170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75275"/>
                    </a:xfrm>
                    <a:prstGeom prst="rect">
                      <a:avLst/>
                    </a:prstGeom>
                    <a:noFill/>
                    <a:ln>
                      <a:noFill/>
                    </a:ln>
                  </pic:spPr>
                </pic:pic>
              </a:graphicData>
            </a:graphic>
          </wp:inline>
        </w:drawing>
      </w:r>
    </w:p>
    <w:p w14:paraId="7EFEDAA5" w14:textId="77777777" w:rsidR="00DB2920" w:rsidRDefault="00DB2920">
      <w:r>
        <w:br w:type="page"/>
      </w:r>
    </w:p>
    <w:p w14:paraId="7DF8584D" w14:textId="7C0AD9E5" w:rsidR="00636630" w:rsidRDefault="00DB2920" w:rsidP="00DB2920">
      <w:pPr>
        <w:pStyle w:val="Heading1"/>
      </w:pPr>
      <w:bookmarkStart w:id="35" w:name="_Toc175226369"/>
      <w:r>
        <w:lastRenderedPageBreak/>
        <w:t>Annex B: Letter of Support</w:t>
      </w:r>
      <w:bookmarkEnd w:id="35"/>
    </w:p>
    <w:p w14:paraId="57927B33" w14:textId="7106D061" w:rsidR="00DB2920" w:rsidRPr="00DB2920" w:rsidRDefault="00DB2920" w:rsidP="00DB2920">
      <w:r>
        <w:tab/>
        <w:t xml:space="preserve">Below is the letter of support received from the District Attorney’s Office on July 30, </w:t>
      </w:r>
      <w:proofErr w:type="gramStart"/>
      <w:r>
        <w:t>2024</w:t>
      </w:r>
      <w:proofErr w:type="gramEnd"/>
      <w:r>
        <w:t xml:space="preserve"> verifying that I hav</w:t>
      </w:r>
      <w:r w:rsidR="00AA26E7">
        <w:t xml:space="preserve">e interned as a Spanish Language Intern from 02/13/2024 to 05/10/2024 twice a week. </w:t>
      </w:r>
    </w:p>
    <w:p w14:paraId="5D915B16" w14:textId="77777777" w:rsidR="00AA26E7" w:rsidRDefault="00DB2920">
      <w:r w:rsidRPr="00DB2920">
        <w:rPr>
          <w:noProof/>
        </w:rPr>
        <w:drawing>
          <wp:inline distT="0" distB="0" distL="0" distR="0" wp14:anchorId="28BBD30F" wp14:editId="02A58C6C">
            <wp:extent cx="5830114" cy="5220429"/>
            <wp:effectExtent l="0" t="0" r="0" b="0"/>
            <wp:docPr id="1073823113"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23113" name="Picture 1" descr="A document with a signature&#10;&#10;Description automatically generated"/>
                    <pic:cNvPicPr/>
                  </pic:nvPicPr>
                  <pic:blipFill>
                    <a:blip r:embed="rId22"/>
                    <a:stretch>
                      <a:fillRect/>
                    </a:stretch>
                  </pic:blipFill>
                  <pic:spPr>
                    <a:xfrm>
                      <a:off x="0" y="0"/>
                      <a:ext cx="5830114" cy="5220429"/>
                    </a:xfrm>
                    <a:prstGeom prst="rect">
                      <a:avLst/>
                    </a:prstGeom>
                  </pic:spPr>
                </pic:pic>
              </a:graphicData>
            </a:graphic>
          </wp:inline>
        </w:drawing>
      </w:r>
    </w:p>
    <w:p w14:paraId="0666AC8C" w14:textId="77777777" w:rsidR="00AA26E7" w:rsidRDefault="00AA26E7">
      <w:r>
        <w:br w:type="page"/>
      </w:r>
    </w:p>
    <w:p w14:paraId="21881508" w14:textId="0A334214" w:rsidR="00AA26E7" w:rsidRDefault="00AA26E7" w:rsidP="00AA26E7">
      <w:pPr>
        <w:pStyle w:val="Heading1"/>
      </w:pPr>
      <w:bookmarkStart w:id="36" w:name="_Toc175226370"/>
      <w:r>
        <w:lastRenderedPageBreak/>
        <w:t xml:space="preserve">Annex C: </w:t>
      </w:r>
      <w:r w:rsidR="00752971">
        <w:t xml:space="preserve">Original </w:t>
      </w:r>
      <w:r>
        <w:t>Timetable</w:t>
      </w:r>
      <w:r w:rsidR="00752971">
        <w:t xml:space="preserve"> Documents</w:t>
      </w:r>
      <w:bookmarkEnd w:id="36"/>
    </w:p>
    <w:p w14:paraId="6DF512FD" w14:textId="77777777" w:rsidR="00AA26E7" w:rsidRDefault="00AA26E7">
      <w:r>
        <w:tab/>
        <w:t>Included in this annex are the original timetables that I completed during my internship.</w:t>
      </w:r>
    </w:p>
    <w:p w14:paraId="4A884501" w14:textId="77777777" w:rsidR="00AA26E7" w:rsidRPr="00AA26E7" w:rsidRDefault="00AA26E7" w:rsidP="00AA26E7"/>
    <w:p w14:paraId="68CC22BC" w14:textId="4CB6B84E" w:rsidR="00AA26E7" w:rsidRPr="00AA26E7" w:rsidRDefault="00AA26E7" w:rsidP="00AA26E7">
      <w:r w:rsidRPr="00AA26E7">
        <w:rPr>
          <w:noProof/>
        </w:rPr>
        <mc:AlternateContent>
          <mc:Choice Requires="wpg">
            <w:drawing>
              <wp:anchor distT="0" distB="0" distL="114300" distR="114300" simplePos="0" relativeHeight="251659264" behindDoc="1" locked="1" layoutInCell="1" allowOverlap="1" wp14:anchorId="67BCA163" wp14:editId="2EA00A45">
                <wp:simplePos x="0" y="0"/>
                <wp:positionH relativeFrom="column">
                  <wp:posOffset>-1143000</wp:posOffset>
                </wp:positionH>
                <wp:positionV relativeFrom="page">
                  <wp:posOffset>2030095</wp:posOffset>
                </wp:positionV>
                <wp:extent cx="7506970" cy="7626350"/>
                <wp:effectExtent l="0" t="0" r="0" b="0"/>
                <wp:wrapNone/>
                <wp:docPr id="594516094"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06970" cy="7625715"/>
                          <a:chOff x="0" y="0"/>
                          <a:chExt cx="7502948" cy="7627620"/>
                        </a:xfrm>
                      </wpg:grpSpPr>
                      <wps:wsp>
                        <wps:cNvPr id="1175287258" name="Rectangle 1175287258"/>
                        <wps:cNvSpPr/>
                        <wps:spPr>
                          <a:xfrm>
                            <a:off x="15240" y="0"/>
                            <a:ext cx="7487708" cy="762762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5619172" name="Straight Connector 1705619172"/>
                        <wps:cNvCnPr/>
                        <wps:spPr>
                          <a:xfrm>
                            <a:off x="0" y="2644140"/>
                            <a:ext cx="6698615" cy="0"/>
                          </a:xfrm>
                          <a:prstGeom prst="line">
                            <a:avLst/>
                          </a:prstGeom>
                          <a:ln>
                            <a:solidFill>
                              <a:schemeClr val="bg2">
                                <a:lumMod val="75000"/>
                              </a:schemeClr>
                            </a:solidFill>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BC8C40" id="Group 2" o:spid="_x0000_s1026" alt="&quot;&quot;" style="position:absolute;margin-left:-90pt;margin-top:159.85pt;width:591.1pt;height:600.5pt;z-index:-251657216;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">
                <v:rect id="Rectangle 1175287258"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" fillcolor="#fae2d5 [661]" stroked="f" strokeweight="1pt"/>
                <v:line id="Straight Connector 1705619172"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" strokecolor="#adadad [2414]" strokeweight=".5pt">
                  <v:stroke joinstyle="miter"/>
                </v:line>
                <w10:wrap anchory="page"/>
                <w10:anchorlock/>
              </v:group>
            </w:pict>
          </mc:Fallback>
        </mc:AlternateConten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9360"/>
      </w:tblGrid>
      <w:tr w:rsidR="00AA26E7" w:rsidRPr="00AA26E7" w14:paraId="71378123" w14:textId="77777777" w:rsidTr="00AA26E7">
        <w:trPr>
          <w:trHeight w:val="1134"/>
        </w:trPr>
        <w:tc>
          <w:tcPr>
            <w:tcW w:w="8640" w:type="dxa"/>
            <w:hideMark/>
          </w:tcPr>
          <w:p w14:paraId="7A5D6B4C" w14:textId="77777777" w:rsidR="00AA26E7" w:rsidRPr="00AA26E7" w:rsidRDefault="00AA26E7" w:rsidP="004F35C1">
            <w:r w:rsidRPr="00AA26E7">
              <w:t>District Attorney of the County of New York</w:t>
            </w:r>
          </w:p>
          <w:p w14:paraId="6CEA3D1D" w14:textId="77777777" w:rsidR="00AA26E7" w:rsidRPr="00AA26E7" w:rsidRDefault="00AA26E7" w:rsidP="004F35C1">
            <w:r w:rsidRPr="00AA26E7">
              <w:t xml:space="preserve">Interoffice Memorandum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2517"/>
        <w:gridCol w:w="6843"/>
      </w:tblGrid>
      <w:tr w:rsidR="00AA26E7" w:rsidRPr="00AA26E7" w14:paraId="084C3482" w14:textId="77777777" w:rsidTr="00AA26E7">
        <w:trPr>
          <w:trHeight w:val="32"/>
        </w:trPr>
        <w:tc>
          <w:tcPr>
            <w:tcW w:w="2323" w:type="dxa"/>
            <w:hideMark/>
          </w:tcPr>
          <w:p w14:paraId="79620270" w14:textId="77777777" w:rsidR="00AA26E7" w:rsidRPr="00AA26E7" w:rsidRDefault="00000000" w:rsidP="004F35C1">
            <w:sdt>
              <w:sdtPr>
                <w:id w:val="-1849470194"/>
                <w:placeholder>
                  <w:docPart w:val="1A4304B44FD443628D6C3D4377FD667F"/>
                </w:placeholder>
                <w:temporary/>
                <w:showingPlcHdr/>
              </w:sdtPr>
              <w:sdtContent>
                <w:r w:rsidR="00AA26E7" w:rsidRPr="00AA26E7">
                  <w:t>To:</w:t>
                </w:r>
              </w:sdtContent>
            </w:sdt>
            <w:r w:rsidR="00AA26E7" w:rsidRPr="00AA26E7">
              <w:t xml:space="preserve"> </w:t>
            </w:r>
          </w:p>
        </w:tc>
        <w:tc>
          <w:tcPr>
            <w:tcW w:w="6317" w:type="dxa"/>
            <w:hideMark/>
          </w:tcPr>
          <w:p w14:paraId="40048417" w14:textId="77777777" w:rsidR="00AA26E7" w:rsidRPr="00AA26E7" w:rsidRDefault="00000000" w:rsidP="004F35C1">
            <w:sdt>
              <w:sdtPr>
                <w:id w:val="422996814"/>
                <w:placeholder>
                  <w:docPart w:val="F23769A4F2A64E85AF1A39D5CE890E09"/>
                </w:placeholder>
              </w:sdtPr>
              <w:sdtContent>
                <w:r w:rsidR="00AA26E7" w:rsidRPr="00AA26E7">
                  <w:t>Alison Rives, Language Services Unit Director</w:t>
                </w:r>
              </w:sdtContent>
            </w:sdt>
            <w:r w:rsidR="00AA26E7" w:rsidRPr="00AA26E7">
              <w:t xml:space="preserve"> </w:t>
            </w:r>
          </w:p>
        </w:tc>
      </w:tr>
      <w:tr w:rsidR="00AA26E7" w:rsidRPr="00AA26E7" w14:paraId="5086AD05" w14:textId="77777777" w:rsidTr="00AA26E7">
        <w:trPr>
          <w:trHeight w:val="37"/>
        </w:trPr>
        <w:tc>
          <w:tcPr>
            <w:tcW w:w="2323" w:type="dxa"/>
            <w:hideMark/>
          </w:tcPr>
          <w:p w14:paraId="6E872402" w14:textId="77777777" w:rsidR="00AA26E7" w:rsidRPr="00AA26E7" w:rsidRDefault="00000000" w:rsidP="004F35C1">
            <w:sdt>
              <w:sdtPr>
                <w:id w:val="1202138601"/>
                <w:placeholder>
                  <w:docPart w:val="6C0DC5158A784A07948EE7DCD5A04AAD"/>
                </w:placeholder>
                <w:temporary/>
                <w:showingPlcHdr/>
              </w:sdtPr>
              <w:sdtContent>
                <w:r w:rsidR="00AA26E7" w:rsidRPr="00AA26E7">
                  <w:t xml:space="preserve">From: </w:t>
                </w:r>
              </w:sdtContent>
            </w:sdt>
          </w:p>
        </w:tc>
        <w:tc>
          <w:tcPr>
            <w:tcW w:w="6317" w:type="dxa"/>
            <w:hideMark/>
          </w:tcPr>
          <w:p w14:paraId="517D5730" w14:textId="006AFD81" w:rsidR="00AA26E7" w:rsidRPr="00AA26E7" w:rsidRDefault="00000000" w:rsidP="004F35C1">
            <w:sdt>
              <w:sdtPr>
                <w:id w:val="881827689"/>
                <w:placeholder>
                  <w:docPart w:val="C5943059B30C45C3AE237841E8F3FF8E"/>
                </w:placeholder>
              </w:sdtPr>
              <w:sdtContent>
                <w:r w:rsidR="00AA26E7" w:rsidRPr="00AA26E7">
                  <w:t>Robert Esposito, Ru</w:t>
                </w:r>
                <w:r w:rsidR="00AA26E7">
                  <w:t>t</w:t>
                </w:r>
                <w:r w:rsidR="00AA26E7" w:rsidRPr="00AA26E7">
                  <w:t>gers University Student</w:t>
                </w:r>
              </w:sdtContent>
            </w:sdt>
            <w:r w:rsidR="00AA26E7" w:rsidRPr="00AA26E7">
              <w:t xml:space="preserve"> </w:t>
            </w:r>
          </w:p>
        </w:tc>
      </w:tr>
      <w:tr w:rsidR="00AA26E7" w:rsidRPr="00AA26E7" w14:paraId="240F253D" w14:textId="77777777" w:rsidTr="00AA26E7">
        <w:trPr>
          <w:trHeight w:val="37"/>
        </w:trPr>
        <w:tc>
          <w:tcPr>
            <w:tcW w:w="2323" w:type="dxa"/>
            <w:hideMark/>
          </w:tcPr>
          <w:p w14:paraId="59A877D3" w14:textId="77777777" w:rsidR="00AA26E7" w:rsidRPr="00AA26E7" w:rsidRDefault="00000000" w:rsidP="004F35C1">
            <w:sdt>
              <w:sdtPr>
                <w:id w:val="378521910"/>
                <w:placeholder>
                  <w:docPart w:val="8390C803EAB942F5A5A29862F3252261"/>
                </w:placeholder>
                <w:temporary/>
                <w:showingPlcHdr/>
              </w:sdtPr>
              <w:sdtContent>
                <w:r w:rsidR="00AA26E7" w:rsidRPr="00AA26E7">
                  <w:t xml:space="preserve">CC: </w:t>
                </w:r>
              </w:sdtContent>
            </w:sdt>
          </w:p>
        </w:tc>
        <w:tc>
          <w:tcPr>
            <w:tcW w:w="6317" w:type="dxa"/>
            <w:hideMark/>
          </w:tcPr>
          <w:p w14:paraId="2F09BFC8" w14:textId="77777777" w:rsidR="00AA26E7" w:rsidRPr="00AA26E7" w:rsidRDefault="00AA26E7" w:rsidP="004F35C1">
            <w:r w:rsidRPr="00AA26E7">
              <w:t>Ana Solis, Senior Spanish Interpreter</w:t>
            </w:r>
          </w:p>
        </w:tc>
      </w:tr>
      <w:tr w:rsidR="00AA26E7" w:rsidRPr="00AA26E7" w14:paraId="2C418315" w14:textId="77777777" w:rsidTr="00AA26E7">
        <w:trPr>
          <w:trHeight w:val="102"/>
        </w:trPr>
        <w:tc>
          <w:tcPr>
            <w:tcW w:w="2323" w:type="dxa"/>
            <w:hideMark/>
          </w:tcPr>
          <w:p w14:paraId="741456DF" w14:textId="77777777" w:rsidR="00AA26E7" w:rsidRPr="00AA26E7" w:rsidRDefault="00000000" w:rsidP="004F35C1">
            <w:sdt>
              <w:sdtPr>
                <w:id w:val="656889604"/>
                <w:placeholder>
                  <w:docPart w:val="40FC9996E4B54929B5FC3EC55AC78EB8"/>
                </w:placeholder>
                <w:temporary/>
                <w:showingPlcHdr/>
              </w:sdtPr>
              <w:sdtContent>
                <w:r w:rsidR="00AA26E7" w:rsidRPr="00AA26E7">
                  <w:t>Date:</w:t>
                </w:r>
              </w:sdtContent>
            </w:sdt>
          </w:p>
        </w:tc>
        <w:tc>
          <w:tcPr>
            <w:tcW w:w="6317" w:type="dxa"/>
            <w:hideMark/>
          </w:tcPr>
          <w:p w14:paraId="4B558E50" w14:textId="77777777" w:rsidR="00AA26E7" w:rsidRPr="00AA26E7" w:rsidRDefault="00AA26E7" w:rsidP="004F35C1">
            <w:r w:rsidRPr="00AA26E7">
              <w:t>Friday, February 16</w:t>
            </w:r>
            <w:r w:rsidRPr="00AA26E7">
              <w:rPr>
                <w:vertAlign w:val="superscript"/>
              </w:rPr>
              <w:t>th</w:t>
            </w:r>
            <w:r w:rsidRPr="00AA26E7">
              <w:t>, 2024</w:t>
            </w:r>
          </w:p>
        </w:tc>
      </w:tr>
      <w:tr w:rsidR="00AA26E7" w:rsidRPr="00AA26E7" w14:paraId="372A9022" w14:textId="77777777" w:rsidTr="00AA26E7">
        <w:trPr>
          <w:trHeight w:val="1305"/>
        </w:trPr>
        <w:tc>
          <w:tcPr>
            <w:tcW w:w="2323" w:type="dxa"/>
            <w:tcMar>
              <w:top w:w="0" w:type="dxa"/>
              <w:left w:w="0" w:type="dxa"/>
              <w:bottom w:w="576" w:type="dxa"/>
              <w:right w:w="0" w:type="dxa"/>
            </w:tcMar>
            <w:hideMark/>
          </w:tcPr>
          <w:p w14:paraId="684E854F" w14:textId="77777777" w:rsidR="00AA26E7" w:rsidRPr="00AA26E7" w:rsidRDefault="00000000" w:rsidP="004F35C1">
            <w:sdt>
              <w:sdtPr>
                <w:id w:val="-2000876693"/>
                <w:placeholder>
                  <w:docPart w:val="423DEDB0227A45CDA0EAB27D6BDD36C8"/>
                </w:placeholder>
                <w:temporary/>
                <w:showingPlcHdr/>
              </w:sdtPr>
              <w:sdtContent>
                <w:r w:rsidR="00AA26E7" w:rsidRPr="00AA26E7">
                  <w:t>Re:</w:t>
                </w:r>
              </w:sdtContent>
            </w:sdt>
          </w:p>
        </w:tc>
        <w:tc>
          <w:tcPr>
            <w:tcW w:w="6317" w:type="dxa"/>
            <w:tcMar>
              <w:top w:w="0" w:type="dxa"/>
              <w:left w:w="0" w:type="dxa"/>
              <w:bottom w:w="576" w:type="dxa"/>
              <w:right w:w="0" w:type="dxa"/>
            </w:tcMar>
            <w:hideMark/>
          </w:tcPr>
          <w:p w14:paraId="275D08E2" w14:textId="77777777" w:rsidR="00AA26E7" w:rsidRPr="00AA26E7" w:rsidRDefault="00000000" w:rsidP="004F35C1">
            <w:sdt>
              <w:sdtPr>
                <w:id w:val="-1206485960"/>
                <w:placeholder>
                  <w:docPart w:val="6358A4CB232B4E8AA223A5B566433242"/>
                </w:placeholder>
              </w:sdtPr>
              <w:sdtContent>
                <w:r w:rsidR="00AA26E7" w:rsidRPr="00AA26E7">
                  <w:t>Week 1 Log (Feb. 12</w:t>
                </w:r>
                <w:r w:rsidR="00AA26E7" w:rsidRPr="00AA26E7">
                  <w:rPr>
                    <w:vertAlign w:val="superscript"/>
                  </w:rPr>
                  <w:t>th</w:t>
                </w:r>
                <w:r w:rsidR="00AA26E7" w:rsidRPr="00AA26E7">
                  <w:t xml:space="preserve"> – 16</w:t>
                </w:r>
                <w:r w:rsidR="00AA26E7" w:rsidRPr="00AA26E7">
                  <w:rPr>
                    <w:vertAlign w:val="superscript"/>
                  </w:rPr>
                  <w:t>th</w:t>
                </w:r>
                <w:r w:rsidR="00AA26E7" w:rsidRPr="00AA26E7">
                  <w:t>)</w:t>
                </w:r>
              </w:sdtContent>
            </w:sdt>
          </w:p>
        </w:tc>
      </w:tr>
      <w:tr w:rsidR="00AA26E7" w:rsidRPr="00AA26E7" w14:paraId="5458B1A4" w14:textId="77777777" w:rsidTr="00AA26E7">
        <w:trPr>
          <w:trHeight w:val="1305"/>
        </w:trPr>
        <w:tc>
          <w:tcPr>
            <w:tcW w:w="2323" w:type="dxa"/>
            <w:tcMar>
              <w:top w:w="0" w:type="dxa"/>
              <w:left w:w="0" w:type="dxa"/>
              <w:bottom w:w="576" w:type="dxa"/>
              <w:right w:w="0" w:type="dxa"/>
            </w:tcMar>
            <w:hideMark/>
          </w:tcPr>
          <w:p w14:paraId="76E82D82" w14:textId="77777777" w:rsidR="00AA26E7" w:rsidRPr="00AA26E7" w:rsidRDefault="00AA26E7" w:rsidP="004F35C1">
            <w:r w:rsidRPr="00AA26E7">
              <w:t>Tuesday, 2/14</w:t>
            </w:r>
          </w:p>
        </w:tc>
        <w:tc>
          <w:tcPr>
            <w:tcW w:w="6317" w:type="dxa"/>
            <w:tcMar>
              <w:top w:w="0" w:type="dxa"/>
              <w:left w:w="0" w:type="dxa"/>
              <w:bottom w:w="576" w:type="dxa"/>
              <w:right w:w="0" w:type="dxa"/>
            </w:tcMar>
            <w:hideMark/>
          </w:tcPr>
          <w:sdt>
            <w:sdtPr>
              <w:id w:val="1645149009"/>
              <w:placeholder>
                <w:docPart w:val="F01172483FF348D9ADC299DAE96E7A0F"/>
              </w:placeholder>
            </w:sdtPr>
            <w:sdtContent>
              <w:p w14:paraId="4426C72B" w14:textId="77777777" w:rsidR="00AA26E7" w:rsidRPr="00AA26E7" w:rsidRDefault="00AA26E7" w:rsidP="004F35C1">
                <w:r w:rsidRPr="00AA26E7">
                  <w:t>9:30am – 11:00am – IT training</w:t>
                </w:r>
              </w:p>
              <w:p w14:paraId="1EB388AD" w14:textId="77777777" w:rsidR="00AA26E7" w:rsidRPr="00AA26E7" w:rsidRDefault="00AA26E7" w:rsidP="004F35C1">
                <w:r w:rsidRPr="00AA26E7">
                  <w:t>11:00am – 1:00pm – Review introductory material to DA</w:t>
                </w:r>
              </w:p>
              <w:p w14:paraId="688F1655" w14:textId="77777777" w:rsidR="00AA26E7" w:rsidRPr="00AA26E7" w:rsidRDefault="00AA26E7" w:rsidP="004F35C1">
                <w:r w:rsidRPr="00AA26E7">
                  <w:t>2:00pm – 4:30pm – Continue to review introductory material to DA</w:t>
                </w:r>
              </w:p>
            </w:sdtContent>
          </w:sdt>
        </w:tc>
      </w:tr>
      <w:tr w:rsidR="00AA26E7" w:rsidRPr="00AA26E7" w14:paraId="77D5A53B" w14:textId="77777777" w:rsidTr="00AA26E7">
        <w:trPr>
          <w:trHeight w:val="288"/>
        </w:trPr>
        <w:tc>
          <w:tcPr>
            <w:tcW w:w="2323" w:type="dxa"/>
            <w:tcMar>
              <w:top w:w="144" w:type="dxa"/>
              <w:left w:w="0" w:type="dxa"/>
              <w:bottom w:w="0" w:type="dxa"/>
              <w:right w:w="0" w:type="dxa"/>
            </w:tcMar>
            <w:hideMark/>
          </w:tcPr>
          <w:p w14:paraId="69A3B698" w14:textId="77777777" w:rsidR="00AA26E7" w:rsidRPr="00AA26E7" w:rsidRDefault="00AA26E7" w:rsidP="004F35C1">
            <w:r w:rsidRPr="00AA26E7">
              <w:t xml:space="preserve"> Thursday, 2/16</w:t>
            </w:r>
          </w:p>
        </w:tc>
        <w:tc>
          <w:tcPr>
            <w:tcW w:w="6317" w:type="dxa"/>
            <w:tcMar>
              <w:top w:w="144" w:type="dxa"/>
              <w:left w:w="0" w:type="dxa"/>
              <w:bottom w:w="0" w:type="dxa"/>
              <w:right w:w="0" w:type="dxa"/>
            </w:tcMar>
            <w:hideMark/>
          </w:tcPr>
          <w:p w14:paraId="48A0D323" w14:textId="77777777" w:rsidR="00AA26E7" w:rsidRPr="00AA26E7" w:rsidRDefault="00000000" w:rsidP="004F35C1">
            <w:sdt>
              <w:sdtPr>
                <w:id w:val="-1754573649"/>
                <w:placeholder>
                  <w:docPart w:val="27C20CF311D34872B4FE32D71ACD53F6"/>
                </w:placeholder>
              </w:sdtPr>
              <w:sdtContent>
                <w:r w:rsidR="00AA26E7" w:rsidRPr="00AA26E7">
                  <w:t>9:00am – 10:00am – Human Resources, timekeeping training</w:t>
                </w:r>
              </w:sdtContent>
            </w:sdt>
          </w:p>
          <w:p w14:paraId="5CD0D176" w14:textId="77777777" w:rsidR="00AA26E7" w:rsidRPr="00AA26E7" w:rsidRDefault="00AA26E7" w:rsidP="004F35C1">
            <w:r w:rsidRPr="00AA26E7">
              <w:t>10:00am – 1:00pm – Introduction material</w:t>
            </w:r>
          </w:p>
          <w:p w14:paraId="52007D59" w14:textId="77777777" w:rsidR="00AA26E7" w:rsidRPr="00AA26E7" w:rsidRDefault="00AA26E7" w:rsidP="004F35C1">
            <w:r w:rsidRPr="00AA26E7">
              <w:t>2:00pm – 4:30pm – Orientation, viewed ADA Keith Savino’s videos from Gerry Garced</w:t>
            </w:r>
          </w:p>
        </w:tc>
      </w:tr>
    </w:tbl>
    <w:p w14:paraId="5A30C9D5" w14:textId="77777777" w:rsidR="00AA26E7" w:rsidRPr="00AA26E7" w:rsidRDefault="00AA26E7" w:rsidP="004F35C1"/>
    <w:p w14:paraId="7779BA63" w14:textId="334EB7FC" w:rsidR="00636630" w:rsidRDefault="00636630" w:rsidP="004F35C1">
      <w:r>
        <w:br w:type="page"/>
      </w:r>
    </w:p>
    <w:p w14:paraId="3552DCFE" w14:textId="77777777" w:rsidR="00AA26E7" w:rsidRPr="00AA26E7" w:rsidRDefault="00AA26E7" w:rsidP="004F35C1"/>
    <w:p w14:paraId="46F4CED8" w14:textId="64028F53" w:rsidR="00AA26E7" w:rsidRPr="00AA26E7" w:rsidRDefault="00AA26E7" w:rsidP="004F35C1">
      <w:r w:rsidRPr="00AA26E7">
        <w:rPr>
          <w:noProof/>
        </w:rPr>
        <mc:AlternateContent>
          <mc:Choice Requires="wpg">
            <w:drawing>
              <wp:anchor distT="0" distB="0" distL="114300" distR="114300" simplePos="0" relativeHeight="251661312" behindDoc="1" locked="1" layoutInCell="1" allowOverlap="1" wp14:anchorId="2E726EAD" wp14:editId="61BE7E5D">
                <wp:simplePos x="0" y="0"/>
                <wp:positionH relativeFrom="column">
                  <wp:posOffset>-1143000</wp:posOffset>
                </wp:positionH>
                <wp:positionV relativeFrom="page">
                  <wp:posOffset>2030095</wp:posOffset>
                </wp:positionV>
                <wp:extent cx="7506970" cy="7626350"/>
                <wp:effectExtent l="0" t="0" r="0" b="0"/>
                <wp:wrapNone/>
                <wp:docPr id="247427676"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06970" cy="7625715"/>
                          <a:chOff x="0" y="0"/>
                          <a:chExt cx="7502948" cy="7627620"/>
                        </a:xfrm>
                      </wpg:grpSpPr>
                      <wps:wsp>
                        <wps:cNvPr id="455482486" name="Rectangle 455482486"/>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99345060" name="Straight Connector 999345060"/>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49722280" id="Group 4" o:spid="_x0000_s1026" alt="&quot;&quot;" style="position:absolute;margin-left:-90pt;margin-top:159.85pt;width:591.1pt;height:600.5pt;z-index:-251655168;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">
                <v:rect id="Rectangle 455482486"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" fillcolor="#f1f0cd" stroked="f" strokeweight="2pt"/>
                <v:line id="Straight Connector 999345060"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Description w:val="First table has company name and second table has memo information"/>
      </w:tblPr>
      <w:tblGrid>
        <w:gridCol w:w="2517"/>
        <w:gridCol w:w="6843"/>
      </w:tblGrid>
      <w:tr w:rsidR="00AA26E7" w:rsidRPr="00AA26E7" w14:paraId="1638AE80" w14:textId="77777777" w:rsidTr="00AA26E7">
        <w:trPr>
          <w:trHeight w:val="1134"/>
        </w:trPr>
        <w:tc>
          <w:tcPr>
            <w:tcW w:w="8640" w:type="dxa"/>
            <w:gridSpan w:val="2"/>
            <w:hideMark/>
          </w:tcPr>
          <w:p w14:paraId="38B014C1" w14:textId="77777777" w:rsidR="00AA26E7" w:rsidRPr="00AA26E7" w:rsidRDefault="00AA26E7" w:rsidP="004F35C1">
            <w:r w:rsidRPr="00AA26E7">
              <w:t>District Attorney of the County of New York</w:t>
            </w:r>
          </w:p>
          <w:p w14:paraId="5618F33F" w14:textId="77777777" w:rsidR="00AA26E7" w:rsidRPr="00AA26E7" w:rsidRDefault="00AA26E7" w:rsidP="004F35C1">
            <w:r w:rsidRPr="00AA26E7">
              <w:t xml:space="preserve">Interoffice Memorandum </w:t>
            </w:r>
          </w:p>
        </w:tc>
      </w:tr>
      <w:tr w:rsidR="00AA26E7" w:rsidRPr="00AA26E7" w14:paraId="3DE7B219" w14:textId="77777777" w:rsidTr="00AA26E7">
        <w:tblPrEx>
          <w:tblLook w:val="04A0" w:firstRow="1" w:lastRow="0" w:firstColumn="1" w:lastColumn="0" w:noHBand="0" w:noVBand="1"/>
        </w:tblPrEx>
        <w:trPr>
          <w:trHeight w:val="32"/>
        </w:trPr>
        <w:tc>
          <w:tcPr>
            <w:tcW w:w="2323" w:type="dxa"/>
            <w:hideMark/>
          </w:tcPr>
          <w:p w14:paraId="178B2C95" w14:textId="77777777" w:rsidR="00AA26E7" w:rsidRPr="00AA26E7" w:rsidRDefault="00000000" w:rsidP="004F35C1">
            <w:sdt>
              <w:sdtPr>
                <w:id w:val="-300387230"/>
                <w:placeholder>
                  <w:docPart w:val="D2AB86AF937F4EEBB9893BCCA54F7C95"/>
                </w:placeholder>
                <w:temporary/>
                <w:showingPlcHdr/>
              </w:sdtPr>
              <w:sdtContent>
                <w:r w:rsidR="00AA26E7" w:rsidRPr="00AA26E7">
                  <w:t>To:</w:t>
                </w:r>
              </w:sdtContent>
            </w:sdt>
            <w:r w:rsidR="00AA26E7" w:rsidRPr="00AA26E7">
              <w:t xml:space="preserve"> </w:t>
            </w:r>
          </w:p>
        </w:tc>
        <w:tc>
          <w:tcPr>
            <w:tcW w:w="6317" w:type="dxa"/>
            <w:hideMark/>
          </w:tcPr>
          <w:p w14:paraId="513A1FED" w14:textId="77777777" w:rsidR="00AA26E7" w:rsidRPr="00AA26E7" w:rsidRDefault="00000000" w:rsidP="004F35C1">
            <w:sdt>
              <w:sdtPr>
                <w:id w:val="1054504285"/>
                <w:placeholder>
                  <w:docPart w:val="46ABF1CF687F461FB776A2C0C058F55C"/>
                </w:placeholder>
              </w:sdtPr>
              <w:sdtContent>
                <w:r w:rsidR="00AA26E7" w:rsidRPr="00AA26E7">
                  <w:t>Alison Rives, Language Services Unit Director</w:t>
                </w:r>
              </w:sdtContent>
            </w:sdt>
            <w:r w:rsidR="00AA26E7" w:rsidRPr="00AA26E7">
              <w:t xml:space="preserve"> </w:t>
            </w:r>
          </w:p>
        </w:tc>
      </w:tr>
      <w:tr w:rsidR="00AA26E7" w:rsidRPr="00AA26E7" w14:paraId="5A829EDF" w14:textId="77777777" w:rsidTr="00AA26E7">
        <w:tblPrEx>
          <w:tblLook w:val="04A0" w:firstRow="1" w:lastRow="0" w:firstColumn="1" w:lastColumn="0" w:noHBand="0" w:noVBand="1"/>
        </w:tblPrEx>
        <w:trPr>
          <w:trHeight w:val="37"/>
        </w:trPr>
        <w:tc>
          <w:tcPr>
            <w:tcW w:w="2323" w:type="dxa"/>
            <w:hideMark/>
          </w:tcPr>
          <w:p w14:paraId="7CA82B3E" w14:textId="77777777" w:rsidR="00AA26E7" w:rsidRPr="00AA26E7" w:rsidRDefault="00000000" w:rsidP="004F35C1">
            <w:sdt>
              <w:sdtPr>
                <w:id w:val="-1044215217"/>
                <w:placeholder>
                  <w:docPart w:val="651EEB6D9379419AA2D1DCE0C413695E"/>
                </w:placeholder>
                <w:temporary/>
                <w:showingPlcHdr/>
              </w:sdtPr>
              <w:sdtContent>
                <w:r w:rsidR="00AA26E7" w:rsidRPr="00AA26E7">
                  <w:t xml:space="preserve">From: </w:t>
                </w:r>
              </w:sdtContent>
            </w:sdt>
          </w:p>
        </w:tc>
        <w:tc>
          <w:tcPr>
            <w:tcW w:w="6317" w:type="dxa"/>
            <w:hideMark/>
          </w:tcPr>
          <w:p w14:paraId="5A8FD246" w14:textId="0A245FBA" w:rsidR="00AA26E7" w:rsidRPr="00AA26E7" w:rsidRDefault="00000000" w:rsidP="004F35C1">
            <w:sdt>
              <w:sdtPr>
                <w:id w:val="1397471495"/>
                <w:placeholder>
                  <w:docPart w:val="31A23E3EE6694869A161F63BA412A7CE"/>
                </w:placeholder>
              </w:sdtPr>
              <w:sdtContent>
                <w:r w:rsidR="00AA26E7" w:rsidRPr="00AA26E7">
                  <w:t>Robert Esposito, Rutgers University Student</w:t>
                </w:r>
              </w:sdtContent>
            </w:sdt>
            <w:r w:rsidR="00AA26E7" w:rsidRPr="00AA26E7">
              <w:t xml:space="preserve"> </w:t>
            </w:r>
          </w:p>
        </w:tc>
      </w:tr>
      <w:tr w:rsidR="00AA26E7" w:rsidRPr="00AA26E7" w14:paraId="670D4375" w14:textId="77777777" w:rsidTr="00AA26E7">
        <w:tblPrEx>
          <w:tblLook w:val="04A0" w:firstRow="1" w:lastRow="0" w:firstColumn="1" w:lastColumn="0" w:noHBand="0" w:noVBand="1"/>
        </w:tblPrEx>
        <w:trPr>
          <w:trHeight w:val="37"/>
        </w:trPr>
        <w:tc>
          <w:tcPr>
            <w:tcW w:w="2323" w:type="dxa"/>
            <w:hideMark/>
          </w:tcPr>
          <w:p w14:paraId="6015A9E0" w14:textId="77777777" w:rsidR="00AA26E7" w:rsidRPr="00AA26E7" w:rsidRDefault="00000000" w:rsidP="004F35C1">
            <w:sdt>
              <w:sdtPr>
                <w:id w:val="-1259832515"/>
                <w:placeholder>
                  <w:docPart w:val="DAB66FFBA65E481BB0095A6AEADCC8F8"/>
                </w:placeholder>
                <w:temporary/>
                <w:showingPlcHdr/>
              </w:sdtPr>
              <w:sdtContent>
                <w:r w:rsidR="00AA26E7" w:rsidRPr="00AA26E7">
                  <w:t xml:space="preserve">CC: </w:t>
                </w:r>
              </w:sdtContent>
            </w:sdt>
          </w:p>
        </w:tc>
        <w:tc>
          <w:tcPr>
            <w:tcW w:w="6317" w:type="dxa"/>
            <w:hideMark/>
          </w:tcPr>
          <w:p w14:paraId="3A22E08D" w14:textId="77777777" w:rsidR="00AA26E7" w:rsidRPr="00AA26E7" w:rsidRDefault="00AA26E7" w:rsidP="004F35C1">
            <w:r w:rsidRPr="00AA26E7">
              <w:t>Ana Solis, Senior Spanish Interpreter</w:t>
            </w:r>
          </w:p>
        </w:tc>
      </w:tr>
      <w:tr w:rsidR="00AA26E7" w:rsidRPr="00AA26E7" w14:paraId="07DDD30C" w14:textId="77777777" w:rsidTr="00AA26E7">
        <w:tblPrEx>
          <w:tblLook w:val="04A0" w:firstRow="1" w:lastRow="0" w:firstColumn="1" w:lastColumn="0" w:noHBand="0" w:noVBand="1"/>
        </w:tblPrEx>
        <w:trPr>
          <w:trHeight w:val="102"/>
        </w:trPr>
        <w:tc>
          <w:tcPr>
            <w:tcW w:w="2323" w:type="dxa"/>
            <w:hideMark/>
          </w:tcPr>
          <w:p w14:paraId="02E1CF3A" w14:textId="77777777" w:rsidR="00AA26E7" w:rsidRPr="00AA26E7" w:rsidRDefault="00000000" w:rsidP="004F35C1">
            <w:sdt>
              <w:sdtPr>
                <w:id w:val="569160920"/>
                <w:placeholder>
                  <w:docPart w:val="90CFB8E3ADAB4677965147D8B611053A"/>
                </w:placeholder>
                <w:temporary/>
                <w:showingPlcHdr/>
              </w:sdtPr>
              <w:sdtContent>
                <w:r w:rsidR="00AA26E7" w:rsidRPr="00AA26E7">
                  <w:t>Date:</w:t>
                </w:r>
              </w:sdtContent>
            </w:sdt>
          </w:p>
        </w:tc>
        <w:tc>
          <w:tcPr>
            <w:tcW w:w="6317" w:type="dxa"/>
            <w:hideMark/>
          </w:tcPr>
          <w:p w14:paraId="2BD790E1" w14:textId="77777777" w:rsidR="00AA26E7" w:rsidRPr="00AA26E7" w:rsidRDefault="00AA26E7" w:rsidP="004F35C1">
            <w:r w:rsidRPr="00AA26E7">
              <w:t>Friday, February 23</w:t>
            </w:r>
            <w:r w:rsidRPr="00AA26E7">
              <w:rPr>
                <w:vertAlign w:val="superscript"/>
              </w:rPr>
              <w:t>rd</w:t>
            </w:r>
            <w:r w:rsidRPr="00AA26E7">
              <w:t>, 2024</w:t>
            </w:r>
          </w:p>
        </w:tc>
      </w:tr>
      <w:tr w:rsidR="00AA26E7" w:rsidRPr="00AA26E7" w14:paraId="71567896"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63F62C87" w14:textId="77777777" w:rsidR="00AA26E7" w:rsidRPr="00AA26E7" w:rsidRDefault="00000000" w:rsidP="004F35C1">
            <w:sdt>
              <w:sdtPr>
                <w:id w:val="774526865"/>
                <w:placeholder>
                  <w:docPart w:val="B33F228F35CB4C6CB51E399E1E46249A"/>
                </w:placeholder>
                <w:temporary/>
                <w:showingPlcHdr/>
              </w:sdtPr>
              <w:sdtContent>
                <w:r w:rsidR="00AA26E7" w:rsidRPr="00AA26E7">
                  <w:t>Re:</w:t>
                </w:r>
              </w:sdtContent>
            </w:sdt>
          </w:p>
        </w:tc>
        <w:tc>
          <w:tcPr>
            <w:tcW w:w="6317" w:type="dxa"/>
            <w:tcMar>
              <w:top w:w="0" w:type="dxa"/>
              <w:left w:w="0" w:type="dxa"/>
              <w:bottom w:w="576" w:type="dxa"/>
              <w:right w:w="0" w:type="dxa"/>
            </w:tcMar>
            <w:hideMark/>
          </w:tcPr>
          <w:p w14:paraId="76172795" w14:textId="77777777" w:rsidR="00AA26E7" w:rsidRPr="00AA26E7" w:rsidRDefault="00000000" w:rsidP="004F35C1">
            <w:sdt>
              <w:sdtPr>
                <w:id w:val="-1550295688"/>
                <w:placeholder>
                  <w:docPart w:val="CBE5AA8E13EC472B96ED4BFAF8366824"/>
                </w:placeholder>
              </w:sdtPr>
              <w:sdtContent>
                <w:r w:rsidR="00AA26E7" w:rsidRPr="00AA26E7">
                  <w:t>Week 2 Log (Feb. 19</w:t>
                </w:r>
                <w:r w:rsidR="00AA26E7" w:rsidRPr="00AA26E7">
                  <w:rPr>
                    <w:vertAlign w:val="superscript"/>
                  </w:rPr>
                  <w:t>th</w:t>
                </w:r>
                <w:r w:rsidR="00AA26E7" w:rsidRPr="00AA26E7">
                  <w:t xml:space="preserve"> – 23</w:t>
                </w:r>
                <w:r w:rsidR="00AA26E7" w:rsidRPr="00AA26E7">
                  <w:rPr>
                    <w:vertAlign w:val="superscript"/>
                  </w:rPr>
                  <w:t>rd</w:t>
                </w:r>
                <w:r w:rsidR="00AA26E7" w:rsidRPr="00AA26E7">
                  <w:t>)</w:t>
                </w:r>
              </w:sdtContent>
            </w:sdt>
          </w:p>
        </w:tc>
      </w:tr>
      <w:tr w:rsidR="00AA26E7" w:rsidRPr="00AA26E7" w14:paraId="45A17B5E"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1D5CFD44" w14:textId="77777777" w:rsidR="00AA26E7" w:rsidRPr="00AA26E7" w:rsidRDefault="00AA26E7" w:rsidP="004F35C1">
            <w:r w:rsidRPr="00AA26E7">
              <w:t>Tuesday, 2/20</w:t>
            </w:r>
          </w:p>
        </w:tc>
        <w:tc>
          <w:tcPr>
            <w:tcW w:w="6317" w:type="dxa"/>
            <w:tcMar>
              <w:top w:w="0" w:type="dxa"/>
              <w:left w:w="0" w:type="dxa"/>
              <w:bottom w:w="576" w:type="dxa"/>
              <w:right w:w="0" w:type="dxa"/>
            </w:tcMar>
            <w:hideMark/>
          </w:tcPr>
          <w:sdt>
            <w:sdtPr>
              <w:id w:val="542329839"/>
              <w:placeholder>
                <w:docPart w:val="138F61A4145D424E8D84C6A555F64B00"/>
              </w:placeholder>
            </w:sdtPr>
            <w:sdtContent>
              <w:p w14:paraId="136CED67" w14:textId="77777777" w:rsidR="00AA26E7" w:rsidRPr="00AA26E7" w:rsidRDefault="00AA26E7" w:rsidP="004F35C1">
                <w:r w:rsidRPr="00AA26E7">
                  <w:t>9:30am – 10:30am – Shadowed Rafael for client interview with ADA Wellman</w:t>
                </w:r>
              </w:p>
              <w:p w14:paraId="54DC37C6" w14:textId="77777777" w:rsidR="00AA26E7" w:rsidRPr="00AA26E7" w:rsidRDefault="00AA26E7" w:rsidP="004F35C1">
                <w:r w:rsidRPr="00AA26E7">
                  <w:t>10:30am – 11:00am – Reviewed vocabulary/phrases/etc. from client interview</w:t>
                </w:r>
              </w:p>
              <w:p w14:paraId="1F5478FA" w14:textId="77777777" w:rsidR="00AA26E7" w:rsidRPr="00AA26E7" w:rsidRDefault="00AA26E7" w:rsidP="004F35C1">
                <w:r w:rsidRPr="00AA26E7">
                  <w:t>11:00am – 1:00pm – Studied Acebo material, studied resources provided by Ana</w:t>
                </w:r>
              </w:p>
              <w:p w14:paraId="06B1E4B1" w14:textId="77777777" w:rsidR="00AA26E7" w:rsidRPr="00AA26E7" w:rsidRDefault="00AA26E7" w:rsidP="004F35C1">
                <w:r w:rsidRPr="00AA26E7">
                  <w:t>1:00pm – 2:00pm – Lunch</w:t>
                </w:r>
              </w:p>
              <w:p w14:paraId="719F13EB" w14:textId="77777777" w:rsidR="00AA26E7" w:rsidRPr="00AA26E7" w:rsidRDefault="00AA26E7" w:rsidP="004F35C1">
                <w:r w:rsidRPr="00AA26E7">
                  <w:t>2:00pm – 2:15pm – Sexual Harassment Training</w:t>
                </w:r>
              </w:p>
              <w:p w14:paraId="7ECC125B" w14:textId="77777777" w:rsidR="00AA26E7" w:rsidRPr="00AA26E7" w:rsidRDefault="00AA26E7" w:rsidP="004F35C1">
                <w:r w:rsidRPr="00AA26E7">
                  <w:t>2:15pm – 2:30pm – Debriefed ADA Wellman preliminary session with Ana</w:t>
                </w:r>
              </w:p>
              <w:p w14:paraId="75E93427" w14:textId="77777777" w:rsidR="00AA26E7" w:rsidRPr="00AA26E7" w:rsidRDefault="00AA26E7" w:rsidP="004F35C1">
                <w:r w:rsidRPr="00AA26E7">
                  <w:t>2:30pm – 4:00pm – Finished Sexual Harassment Training</w:t>
                </w:r>
              </w:p>
              <w:p w14:paraId="0E82A931" w14:textId="77777777" w:rsidR="00AA26E7" w:rsidRPr="00AA26E7" w:rsidRDefault="00AA26E7" w:rsidP="004F35C1">
                <w:r w:rsidRPr="00AA26E7">
                  <w:t>4:00pm – 4:30pm – Reviewed Victim Impact Statements</w:t>
                </w:r>
              </w:p>
            </w:sdtContent>
          </w:sdt>
        </w:tc>
      </w:tr>
      <w:tr w:rsidR="00AA26E7" w:rsidRPr="00AA26E7" w14:paraId="3E4531DE" w14:textId="77777777" w:rsidTr="00AA26E7">
        <w:tblPrEx>
          <w:tblLook w:val="04A0" w:firstRow="1" w:lastRow="0" w:firstColumn="1" w:lastColumn="0" w:noHBand="0" w:noVBand="1"/>
        </w:tblPrEx>
        <w:trPr>
          <w:trHeight w:val="288"/>
        </w:trPr>
        <w:tc>
          <w:tcPr>
            <w:tcW w:w="2323" w:type="dxa"/>
            <w:tcMar>
              <w:top w:w="144" w:type="dxa"/>
              <w:left w:w="0" w:type="dxa"/>
              <w:bottom w:w="0" w:type="dxa"/>
              <w:right w:w="0" w:type="dxa"/>
            </w:tcMar>
            <w:hideMark/>
          </w:tcPr>
          <w:p w14:paraId="5F069253" w14:textId="77777777" w:rsidR="00AA26E7" w:rsidRPr="00AA26E7" w:rsidRDefault="00AA26E7" w:rsidP="004F35C1">
            <w:r w:rsidRPr="00AA26E7">
              <w:t xml:space="preserve"> Thursday, 2/22</w:t>
            </w:r>
          </w:p>
        </w:tc>
        <w:tc>
          <w:tcPr>
            <w:tcW w:w="6317" w:type="dxa"/>
            <w:tcMar>
              <w:top w:w="144" w:type="dxa"/>
              <w:left w:w="0" w:type="dxa"/>
              <w:bottom w:w="0" w:type="dxa"/>
              <w:right w:w="0" w:type="dxa"/>
            </w:tcMar>
          </w:tcPr>
          <w:p w14:paraId="1A285771" w14:textId="77777777" w:rsidR="00AA26E7" w:rsidRPr="00AA26E7" w:rsidRDefault="00AA26E7" w:rsidP="004F35C1">
            <w:r w:rsidRPr="00AA26E7">
              <w:t>9:30am – 10:30am – Met with Alison to discuss verbal screening for ADA Muth and reviewed video</w:t>
            </w:r>
          </w:p>
          <w:p w14:paraId="18AF4300" w14:textId="77777777" w:rsidR="00AA26E7" w:rsidRPr="00AA26E7" w:rsidRDefault="00AA26E7" w:rsidP="004F35C1">
            <w:r w:rsidRPr="00AA26E7">
              <w:t>10:30am – 11:00am – Translated a Domestic Incident Report (DIR) for ADA Kastenbaum. Reviewed translation with Martha</w:t>
            </w:r>
          </w:p>
          <w:p w14:paraId="16AA0C47" w14:textId="77777777" w:rsidR="00AA26E7" w:rsidRPr="00AA26E7" w:rsidRDefault="00AA26E7" w:rsidP="004F35C1">
            <w:r w:rsidRPr="00AA26E7">
              <w:lastRenderedPageBreak/>
              <w:t>11:00am – 1:00pm – Read Modules 1 &amp; 2 of Breaking Silence Training Manual.</w:t>
            </w:r>
          </w:p>
          <w:p w14:paraId="14A5B8E4" w14:textId="77777777" w:rsidR="00AA26E7" w:rsidRPr="00AA26E7" w:rsidRDefault="00AA26E7" w:rsidP="004F35C1">
            <w:r w:rsidRPr="00AA26E7">
              <w:t>1:00pm – 2:00pm – Lunch</w:t>
            </w:r>
          </w:p>
          <w:p w14:paraId="34B2C60A" w14:textId="77777777" w:rsidR="00AA26E7" w:rsidRPr="00AA26E7" w:rsidRDefault="00AA26E7" w:rsidP="004F35C1">
            <w:r w:rsidRPr="00AA26E7">
              <w:t>2:00pm – 3:00pm – “Everybody Matters” training videos</w:t>
            </w:r>
          </w:p>
          <w:p w14:paraId="496444D9" w14:textId="77777777" w:rsidR="00AA26E7" w:rsidRPr="00AA26E7" w:rsidRDefault="00AA26E7" w:rsidP="004F35C1">
            <w:r w:rsidRPr="00AA26E7">
              <w:t>3:00pm – 3:10pm – Screening for ADA Muth</w:t>
            </w:r>
          </w:p>
          <w:p w14:paraId="30FA8480" w14:textId="70BF46B9" w:rsidR="00AA26E7" w:rsidRPr="00AA26E7" w:rsidRDefault="00AA26E7" w:rsidP="004F35C1">
            <w:r w:rsidRPr="00AA26E7">
              <w:t>3:10pm – 4:30pm – Read Modules 5 &amp; 8 of Breaking Silence Training Manual</w:t>
            </w:r>
          </w:p>
          <w:p w14:paraId="1AFB85B5" w14:textId="77777777" w:rsidR="00AA26E7" w:rsidRPr="00AA26E7" w:rsidRDefault="00AA26E7" w:rsidP="004F35C1"/>
        </w:tc>
      </w:tr>
    </w:tbl>
    <w:p w14:paraId="7F96E591" w14:textId="77777777" w:rsidR="00AA26E7" w:rsidRPr="00AA26E7" w:rsidRDefault="00AA26E7" w:rsidP="004F35C1"/>
    <w:p w14:paraId="3C8AC259" w14:textId="77777777" w:rsidR="00AA26E7" w:rsidRPr="00AA26E7" w:rsidRDefault="00AA26E7" w:rsidP="004F35C1"/>
    <w:p w14:paraId="324E9BA3" w14:textId="5AD16296" w:rsidR="00AA26E7" w:rsidRPr="00AA26E7" w:rsidRDefault="00AA26E7" w:rsidP="004F35C1">
      <w:r w:rsidRPr="00AA26E7">
        <w:rPr>
          <w:noProof/>
        </w:rPr>
        <mc:AlternateContent>
          <mc:Choice Requires="wpg">
            <w:drawing>
              <wp:anchor distT="0" distB="0" distL="114300" distR="114300" simplePos="0" relativeHeight="251663360" behindDoc="1" locked="1" layoutInCell="1" allowOverlap="1" wp14:anchorId="5B728144" wp14:editId="35B0CDBC">
                <wp:simplePos x="0" y="0"/>
                <wp:positionH relativeFrom="column">
                  <wp:posOffset>-1143000</wp:posOffset>
                </wp:positionH>
                <wp:positionV relativeFrom="page">
                  <wp:posOffset>2030095</wp:posOffset>
                </wp:positionV>
                <wp:extent cx="7506970" cy="7626350"/>
                <wp:effectExtent l="0" t="0" r="0" b="0"/>
                <wp:wrapNone/>
                <wp:docPr id="559711991"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06970" cy="7625715"/>
                          <a:chOff x="0" y="0"/>
                          <a:chExt cx="7502948" cy="7627620"/>
                        </a:xfrm>
                      </wpg:grpSpPr>
                      <wps:wsp>
                        <wps:cNvPr id="643999049" name="Rectangle 643999049"/>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9708624" name="Straight Connector 162970862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618A130C" id="Group 6" o:spid="_x0000_s1026" alt="&quot;&quot;" style="position:absolute;margin-left:-90pt;margin-top:159.85pt;width:591.1pt;height:600.5pt;z-index:-251653120;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">
                <v:rect id="Rectangle 643999049"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" fillcolor="#f1f0cd" stroked="f" strokeweight="2pt"/>
                <v:line id="Straight Connector 162970862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Description w:val="First table has company name and second table has memo information"/>
      </w:tblPr>
      <w:tblGrid>
        <w:gridCol w:w="2517"/>
        <w:gridCol w:w="6843"/>
      </w:tblGrid>
      <w:tr w:rsidR="00AA26E7" w:rsidRPr="00AA26E7" w14:paraId="19182720" w14:textId="77777777" w:rsidTr="00AA26E7">
        <w:trPr>
          <w:trHeight w:val="1134"/>
        </w:trPr>
        <w:tc>
          <w:tcPr>
            <w:tcW w:w="8640" w:type="dxa"/>
            <w:gridSpan w:val="2"/>
            <w:hideMark/>
          </w:tcPr>
          <w:p w14:paraId="0CB584C0" w14:textId="77777777" w:rsidR="00AA26E7" w:rsidRPr="00AA26E7" w:rsidRDefault="00AA26E7" w:rsidP="004F35C1">
            <w:r w:rsidRPr="00AA26E7">
              <w:t>District Attorney of the County of New York</w:t>
            </w:r>
          </w:p>
          <w:p w14:paraId="2AB266A2" w14:textId="77777777" w:rsidR="00AA26E7" w:rsidRPr="00AA26E7" w:rsidRDefault="00AA26E7" w:rsidP="004F35C1">
            <w:r w:rsidRPr="00AA26E7">
              <w:t xml:space="preserve">Interoffice Memorandum </w:t>
            </w:r>
          </w:p>
        </w:tc>
      </w:tr>
      <w:tr w:rsidR="00AA26E7" w:rsidRPr="00AA26E7" w14:paraId="32E7C894" w14:textId="77777777" w:rsidTr="00AA26E7">
        <w:tblPrEx>
          <w:tblLook w:val="04A0" w:firstRow="1" w:lastRow="0" w:firstColumn="1" w:lastColumn="0" w:noHBand="0" w:noVBand="1"/>
        </w:tblPrEx>
        <w:trPr>
          <w:trHeight w:val="32"/>
        </w:trPr>
        <w:tc>
          <w:tcPr>
            <w:tcW w:w="2323" w:type="dxa"/>
            <w:hideMark/>
          </w:tcPr>
          <w:p w14:paraId="4EA1BB09" w14:textId="77777777" w:rsidR="00AA26E7" w:rsidRPr="00AA26E7" w:rsidRDefault="00000000" w:rsidP="004F35C1">
            <w:sdt>
              <w:sdtPr>
                <w:id w:val="-1515459665"/>
                <w:placeholder>
                  <w:docPart w:val="0F7E25B4FA0349AC809A184379C64EBC"/>
                </w:placeholder>
                <w:temporary/>
                <w:showingPlcHdr/>
              </w:sdtPr>
              <w:sdtContent>
                <w:r w:rsidR="00AA26E7" w:rsidRPr="00AA26E7">
                  <w:t>To:</w:t>
                </w:r>
              </w:sdtContent>
            </w:sdt>
            <w:r w:rsidR="00AA26E7" w:rsidRPr="00AA26E7">
              <w:t xml:space="preserve"> </w:t>
            </w:r>
          </w:p>
        </w:tc>
        <w:tc>
          <w:tcPr>
            <w:tcW w:w="6317" w:type="dxa"/>
            <w:hideMark/>
          </w:tcPr>
          <w:p w14:paraId="2D911BE4" w14:textId="77777777" w:rsidR="00AA26E7" w:rsidRPr="00AA26E7" w:rsidRDefault="00000000" w:rsidP="004F35C1">
            <w:sdt>
              <w:sdtPr>
                <w:id w:val="66852328"/>
                <w:placeholder>
                  <w:docPart w:val="A3BA4EC4A39744FDBF47693AC5B084D3"/>
                </w:placeholder>
              </w:sdtPr>
              <w:sdtContent>
                <w:r w:rsidR="00AA26E7" w:rsidRPr="00AA26E7">
                  <w:t>Alison Rives, Language Services Unit Director</w:t>
                </w:r>
              </w:sdtContent>
            </w:sdt>
            <w:r w:rsidR="00AA26E7" w:rsidRPr="00AA26E7">
              <w:t xml:space="preserve"> </w:t>
            </w:r>
          </w:p>
        </w:tc>
      </w:tr>
      <w:tr w:rsidR="00AA26E7" w:rsidRPr="00AA26E7" w14:paraId="03E497F0" w14:textId="77777777" w:rsidTr="00AA26E7">
        <w:tblPrEx>
          <w:tblLook w:val="04A0" w:firstRow="1" w:lastRow="0" w:firstColumn="1" w:lastColumn="0" w:noHBand="0" w:noVBand="1"/>
        </w:tblPrEx>
        <w:trPr>
          <w:trHeight w:val="37"/>
        </w:trPr>
        <w:tc>
          <w:tcPr>
            <w:tcW w:w="2323" w:type="dxa"/>
            <w:hideMark/>
          </w:tcPr>
          <w:p w14:paraId="0106ABF0" w14:textId="77777777" w:rsidR="00AA26E7" w:rsidRPr="00AA26E7" w:rsidRDefault="00000000" w:rsidP="004F35C1">
            <w:sdt>
              <w:sdtPr>
                <w:id w:val="-1474667599"/>
                <w:placeholder>
                  <w:docPart w:val="34F46FAA86C84F328FD99A00705F7B7A"/>
                </w:placeholder>
                <w:temporary/>
                <w:showingPlcHdr/>
              </w:sdtPr>
              <w:sdtContent>
                <w:r w:rsidR="00AA26E7" w:rsidRPr="00AA26E7">
                  <w:t xml:space="preserve">From: </w:t>
                </w:r>
              </w:sdtContent>
            </w:sdt>
          </w:p>
        </w:tc>
        <w:tc>
          <w:tcPr>
            <w:tcW w:w="6317" w:type="dxa"/>
            <w:hideMark/>
          </w:tcPr>
          <w:p w14:paraId="77FEC550" w14:textId="77777777" w:rsidR="00AA26E7" w:rsidRPr="00AA26E7" w:rsidRDefault="00000000" w:rsidP="004F35C1">
            <w:sdt>
              <w:sdtPr>
                <w:id w:val="-53167854"/>
                <w:placeholder>
                  <w:docPart w:val="6A7D5DA161BF4305B7E5EEEF607BD386"/>
                </w:placeholder>
              </w:sdtPr>
              <w:sdtContent>
                <w:r w:rsidR="00AA26E7" w:rsidRPr="00AA26E7">
                  <w:t>Robert Esposito, Rutgers University Student</w:t>
                </w:r>
              </w:sdtContent>
            </w:sdt>
            <w:r w:rsidR="00AA26E7" w:rsidRPr="00AA26E7">
              <w:t xml:space="preserve"> </w:t>
            </w:r>
          </w:p>
        </w:tc>
      </w:tr>
      <w:tr w:rsidR="00AA26E7" w:rsidRPr="00AA26E7" w14:paraId="6AA5403F" w14:textId="77777777" w:rsidTr="00AA26E7">
        <w:tblPrEx>
          <w:tblLook w:val="04A0" w:firstRow="1" w:lastRow="0" w:firstColumn="1" w:lastColumn="0" w:noHBand="0" w:noVBand="1"/>
        </w:tblPrEx>
        <w:trPr>
          <w:trHeight w:val="37"/>
        </w:trPr>
        <w:tc>
          <w:tcPr>
            <w:tcW w:w="2323" w:type="dxa"/>
            <w:hideMark/>
          </w:tcPr>
          <w:p w14:paraId="73A5733A" w14:textId="77777777" w:rsidR="00AA26E7" w:rsidRPr="00AA26E7" w:rsidRDefault="00000000" w:rsidP="004F35C1">
            <w:sdt>
              <w:sdtPr>
                <w:id w:val="1114792942"/>
                <w:placeholder>
                  <w:docPart w:val="8842BCD12C004B6992F339612BB51B85"/>
                </w:placeholder>
                <w:temporary/>
                <w:showingPlcHdr/>
              </w:sdtPr>
              <w:sdtContent>
                <w:r w:rsidR="00AA26E7" w:rsidRPr="00AA26E7">
                  <w:t xml:space="preserve">CC: </w:t>
                </w:r>
              </w:sdtContent>
            </w:sdt>
          </w:p>
        </w:tc>
        <w:tc>
          <w:tcPr>
            <w:tcW w:w="6317" w:type="dxa"/>
            <w:hideMark/>
          </w:tcPr>
          <w:p w14:paraId="2D427C3F" w14:textId="77777777" w:rsidR="00AA26E7" w:rsidRPr="00AA26E7" w:rsidRDefault="00AA26E7" w:rsidP="004F35C1">
            <w:r w:rsidRPr="00AA26E7">
              <w:t>Ana Solis, Senior Spanish Interpreter</w:t>
            </w:r>
          </w:p>
        </w:tc>
      </w:tr>
      <w:tr w:rsidR="00AA26E7" w:rsidRPr="00AA26E7" w14:paraId="6D094067" w14:textId="77777777" w:rsidTr="00AA26E7">
        <w:tblPrEx>
          <w:tblLook w:val="04A0" w:firstRow="1" w:lastRow="0" w:firstColumn="1" w:lastColumn="0" w:noHBand="0" w:noVBand="1"/>
        </w:tblPrEx>
        <w:trPr>
          <w:trHeight w:val="102"/>
        </w:trPr>
        <w:tc>
          <w:tcPr>
            <w:tcW w:w="2323" w:type="dxa"/>
            <w:hideMark/>
          </w:tcPr>
          <w:p w14:paraId="609E960A" w14:textId="77777777" w:rsidR="00AA26E7" w:rsidRPr="00AA26E7" w:rsidRDefault="00000000" w:rsidP="004F35C1">
            <w:sdt>
              <w:sdtPr>
                <w:id w:val="-337697528"/>
                <w:placeholder>
                  <w:docPart w:val="0457CA4462ED43769A25714DC300EB1A"/>
                </w:placeholder>
                <w:temporary/>
                <w:showingPlcHdr/>
              </w:sdtPr>
              <w:sdtContent>
                <w:r w:rsidR="00AA26E7" w:rsidRPr="00AA26E7">
                  <w:t>Date:</w:t>
                </w:r>
              </w:sdtContent>
            </w:sdt>
          </w:p>
        </w:tc>
        <w:tc>
          <w:tcPr>
            <w:tcW w:w="6317" w:type="dxa"/>
            <w:hideMark/>
          </w:tcPr>
          <w:p w14:paraId="3EEEDFB7" w14:textId="77777777" w:rsidR="00AA26E7" w:rsidRPr="00AA26E7" w:rsidRDefault="00AA26E7" w:rsidP="004F35C1">
            <w:r w:rsidRPr="00AA26E7">
              <w:t>Friday, March 1</w:t>
            </w:r>
            <w:r w:rsidRPr="00AA26E7">
              <w:rPr>
                <w:vertAlign w:val="superscript"/>
              </w:rPr>
              <w:t>st</w:t>
            </w:r>
            <w:r w:rsidRPr="00AA26E7">
              <w:t>, 2024</w:t>
            </w:r>
          </w:p>
        </w:tc>
      </w:tr>
      <w:tr w:rsidR="00AA26E7" w:rsidRPr="00AA26E7" w14:paraId="76C351F1"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16F88FDB" w14:textId="77777777" w:rsidR="00AA26E7" w:rsidRPr="00AA26E7" w:rsidRDefault="00000000" w:rsidP="004F35C1">
            <w:sdt>
              <w:sdtPr>
                <w:id w:val="-241570952"/>
                <w:placeholder>
                  <w:docPart w:val="5173EF9AF4F54F31A37FE933AA005B95"/>
                </w:placeholder>
                <w:temporary/>
                <w:showingPlcHdr/>
              </w:sdtPr>
              <w:sdtContent>
                <w:r w:rsidR="00AA26E7" w:rsidRPr="00AA26E7">
                  <w:t>Re:</w:t>
                </w:r>
              </w:sdtContent>
            </w:sdt>
          </w:p>
        </w:tc>
        <w:tc>
          <w:tcPr>
            <w:tcW w:w="6317" w:type="dxa"/>
            <w:tcMar>
              <w:top w:w="0" w:type="dxa"/>
              <w:left w:w="0" w:type="dxa"/>
              <w:bottom w:w="576" w:type="dxa"/>
              <w:right w:w="0" w:type="dxa"/>
            </w:tcMar>
            <w:hideMark/>
          </w:tcPr>
          <w:p w14:paraId="58B36F57" w14:textId="77777777" w:rsidR="00AA26E7" w:rsidRPr="00AA26E7" w:rsidRDefault="00000000" w:rsidP="004F35C1">
            <w:sdt>
              <w:sdtPr>
                <w:id w:val="-1033949365"/>
                <w:placeholder>
                  <w:docPart w:val="45791F8B474A48048AB4A4F008251492"/>
                </w:placeholder>
              </w:sdtPr>
              <w:sdtContent>
                <w:r w:rsidR="00AA26E7" w:rsidRPr="00AA26E7">
                  <w:t>Week 3 Log (Feb. 26</w:t>
                </w:r>
                <w:r w:rsidR="00AA26E7" w:rsidRPr="00AA26E7">
                  <w:rPr>
                    <w:vertAlign w:val="superscript"/>
                  </w:rPr>
                  <w:t>th</w:t>
                </w:r>
                <w:r w:rsidR="00AA26E7" w:rsidRPr="00AA26E7">
                  <w:t xml:space="preserve"> – Mar. 1</w:t>
                </w:r>
                <w:r w:rsidR="00AA26E7" w:rsidRPr="00AA26E7">
                  <w:rPr>
                    <w:vertAlign w:val="superscript"/>
                  </w:rPr>
                  <w:t>st</w:t>
                </w:r>
                <w:r w:rsidR="00AA26E7" w:rsidRPr="00AA26E7">
                  <w:t>)</w:t>
                </w:r>
              </w:sdtContent>
            </w:sdt>
          </w:p>
        </w:tc>
      </w:tr>
      <w:tr w:rsidR="00AA26E7" w:rsidRPr="00AA26E7" w14:paraId="439CB380"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3E2B75A0" w14:textId="77777777" w:rsidR="00AA26E7" w:rsidRPr="00AA26E7" w:rsidRDefault="00AA26E7" w:rsidP="004F35C1">
            <w:r w:rsidRPr="00AA26E7">
              <w:t>Tuesday, 2/27</w:t>
            </w:r>
          </w:p>
        </w:tc>
        <w:tc>
          <w:tcPr>
            <w:tcW w:w="6317" w:type="dxa"/>
            <w:tcMar>
              <w:top w:w="0" w:type="dxa"/>
              <w:left w:w="0" w:type="dxa"/>
              <w:bottom w:w="576" w:type="dxa"/>
              <w:right w:w="0" w:type="dxa"/>
            </w:tcMar>
          </w:tcPr>
          <w:sdt>
            <w:sdtPr>
              <w:id w:val="-1562249743"/>
              <w:placeholder>
                <w:docPart w:val="867B1C4A5A144484BB157E6053B951C9"/>
              </w:placeholder>
            </w:sdtPr>
            <w:sdtContent>
              <w:p w14:paraId="244C4455" w14:textId="77777777" w:rsidR="00AA26E7" w:rsidRPr="00AA26E7" w:rsidRDefault="00AA26E7" w:rsidP="004F35C1">
                <w:r w:rsidRPr="00AA26E7">
                  <w:t>9:30am – 10:30am – Complete LGTBQ training module</w:t>
                </w:r>
              </w:p>
              <w:p w14:paraId="1CE6361D" w14:textId="77777777" w:rsidR="00AA26E7" w:rsidRPr="00AA26E7" w:rsidRDefault="00AA26E7" w:rsidP="004F35C1">
                <w:r w:rsidRPr="00AA26E7">
                  <w:t>10:30am – 11:00am – Review Thursday’s assignments and victim impact statements</w:t>
                </w:r>
              </w:p>
              <w:p w14:paraId="46B6CA15" w14:textId="77777777" w:rsidR="00AA26E7" w:rsidRPr="00AA26E7" w:rsidRDefault="00AA26E7" w:rsidP="004F35C1">
                <w:r w:rsidRPr="00AA26E7">
                  <w:t>11:00am – 12:00pm – Review clothing and physical description vocabulary</w:t>
                </w:r>
              </w:p>
              <w:p w14:paraId="6D734F68" w14:textId="77777777" w:rsidR="00AA26E7" w:rsidRPr="00AA26E7" w:rsidRDefault="00AA26E7" w:rsidP="004F35C1">
                <w:r w:rsidRPr="00AA26E7">
                  <w:t>12:00pm – 1:00pm – Review Acebo material</w:t>
                </w:r>
              </w:p>
              <w:p w14:paraId="7BBA496E" w14:textId="77777777" w:rsidR="00AA26E7" w:rsidRPr="00AA26E7" w:rsidRDefault="00AA26E7" w:rsidP="004F35C1">
                <w:r w:rsidRPr="00AA26E7">
                  <w:lastRenderedPageBreak/>
                  <w:t>1:00pm – 2:00pm – Lunch</w:t>
                </w:r>
              </w:p>
              <w:p w14:paraId="349FFC85" w14:textId="77777777" w:rsidR="00AA26E7" w:rsidRPr="00AA26E7" w:rsidRDefault="00AA26E7" w:rsidP="004F35C1">
                <w:r w:rsidRPr="00AA26E7">
                  <w:t>2:00pm – 4:00pm – Review Acebo material</w:t>
                </w:r>
              </w:p>
              <w:p w14:paraId="78A74205" w14:textId="77777777" w:rsidR="00AA26E7" w:rsidRPr="00AA26E7" w:rsidRDefault="00000000" w:rsidP="004F35C1"/>
            </w:sdtContent>
          </w:sdt>
        </w:tc>
      </w:tr>
      <w:tr w:rsidR="00AA26E7" w:rsidRPr="00AA26E7" w14:paraId="75B397FA" w14:textId="77777777" w:rsidTr="00AA26E7">
        <w:tblPrEx>
          <w:tblLook w:val="04A0" w:firstRow="1" w:lastRow="0" w:firstColumn="1" w:lastColumn="0" w:noHBand="0" w:noVBand="1"/>
        </w:tblPrEx>
        <w:trPr>
          <w:trHeight w:val="288"/>
        </w:trPr>
        <w:tc>
          <w:tcPr>
            <w:tcW w:w="2323" w:type="dxa"/>
            <w:tcMar>
              <w:top w:w="144" w:type="dxa"/>
              <w:left w:w="0" w:type="dxa"/>
              <w:bottom w:w="0" w:type="dxa"/>
              <w:right w:w="0" w:type="dxa"/>
            </w:tcMar>
            <w:hideMark/>
          </w:tcPr>
          <w:p w14:paraId="6D9F0EBD" w14:textId="77777777" w:rsidR="00AA26E7" w:rsidRPr="00AA26E7" w:rsidRDefault="00AA26E7" w:rsidP="004F35C1">
            <w:r w:rsidRPr="00AA26E7">
              <w:lastRenderedPageBreak/>
              <w:t xml:space="preserve"> Thursday, 2/29</w:t>
            </w:r>
          </w:p>
        </w:tc>
        <w:tc>
          <w:tcPr>
            <w:tcW w:w="6317" w:type="dxa"/>
            <w:tcMar>
              <w:top w:w="144" w:type="dxa"/>
              <w:left w:w="0" w:type="dxa"/>
              <w:bottom w:w="0" w:type="dxa"/>
              <w:right w:w="0" w:type="dxa"/>
            </w:tcMar>
          </w:tcPr>
          <w:sdt>
            <w:sdtPr>
              <w:id w:val="-1760352999"/>
              <w:placeholder>
                <w:docPart w:val="8474B7D5375F4EABA09A6C520AAB1A70"/>
              </w:placeholder>
            </w:sdtPr>
            <w:sdtContent>
              <w:p w14:paraId="0A054F51" w14:textId="77777777" w:rsidR="00AA26E7" w:rsidRPr="00AA26E7" w:rsidRDefault="00AA26E7" w:rsidP="004F35C1">
                <w:r w:rsidRPr="00AA26E7">
                  <w:t>9:30am – 9:45am – Translate “factual basis” for misdemeanor</w:t>
                </w:r>
              </w:p>
              <w:p w14:paraId="08C08436" w14:textId="77777777" w:rsidR="00AA26E7" w:rsidRPr="00AA26E7" w:rsidRDefault="00AA26E7" w:rsidP="004F35C1">
                <w:r w:rsidRPr="00AA26E7">
                  <w:t>9:45am – 10:15am – Read about proffers to prepare for shadowing</w:t>
                </w:r>
              </w:p>
              <w:p w14:paraId="5C9CBE6B" w14:textId="77777777" w:rsidR="00AA26E7" w:rsidRPr="00AA26E7" w:rsidRDefault="00AA26E7" w:rsidP="004F35C1">
                <w:r w:rsidRPr="00AA26E7">
                  <w:t>10:15am – 10:45am – Conflict of Interest training</w:t>
                </w:r>
              </w:p>
              <w:p w14:paraId="0441EE8F" w14:textId="77777777" w:rsidR="00AA26E7" w:rsidRPr="00AA26E7" w:rsidRDefault="00AA26E7" w:rsidP="004F35C1">
                <w:r w:rsidRPr="00AA26E7">
                  <w:t>10:45am – 11:15am – Review ADA James Clarke BWC video to prepare for shadowing</w:t>
                </w:r>
              </w:p>
              <w:p w14:paraId="706995B3" w14:textId="77777777" w:rsidR="00AA26E7" w:rsidRPr="00AA26E7" w:rsidRDefault="00AA26E7" w:rsidP="004F35C1">
                <w:r w:rsidRPr="00AA26E7">
                  <w:t>11:15am – 11:30am – Continue Conflict of Interest training</w:t>
                </w:r>
              </w:p>
              <w:p w14:paraId="1DA0E53F" w14:textId="77777777" w:rsidR="00AA26E7" w:rsidRPr="00AA26E7" w:rsidRDefault="00AA26E7" w:rsidP="004F35C1">
                <w:r w:rsidRPr="00AA26E7">
                  <w:t>11:30am – 12:00pm – Review proffer agreement and translation</w:t>
                </w:r>
              </w:p>
              <w:p w14:paraId="4087670C" w14:textId="77777777" w:rsidR="00AA26E7" w:rsidRPr="00AA26E7" w:rsidRDefault="00AA26E7" w:rsidP="004F35C1">
                <w:r w:rsidRPr="00AA26E7">
                  <w:t>12:00pm – 1:00pm – Lunch</w:t>
                </w:r>
              </w:p>
              <w:p w14:paraId="258903F0" w14:textId="77777777" w:rsidR="00AA26E7" w:rsidRPr="00AA26E7" w:rsidRDefault="00AA26E7" w:rsidP="004F35C1">
                <w:r w:rsidRPr="00AA26E7">
                  <w:t>1:00pm – 2:00pm – Proffer with ADA Ferrera</w:t>
                </w:r>
              </w:p>
              <w:p w14:paraId="1468DA18" w14:textId="77777777" w:rsidR="00AA26E7" w:rsidRPr="00AA26E7" w:rsidRDefault="00AA26E7" w:rsidP="004F35C1">
                <w:r w:rsidRPr="00AA26E7">
                  <w:t>2:00pm – 2:30pm – Review proffer with Ivana</w:t>
                </w:r>
              </w:p>
              <w:p w14:paraId="15837E46" w14:textId="77777777" w:rsidR="00AA26E7" w:rsidRPr="00AA26E7" w:rsidRDefault="00AA26E7" w:rsidP="004F35C1">
                <w:r w:rsidRPr="00AA26E7">
                  <w:t>2:30pm – 3:00pm – Continue reviewing proffer agreement</w:t>
                </w:r>
              </w:p>
              <w:p w14:paraId="708FF5B4" w14:textId="77777777" w:rsidR="00AA26E7" w:rsidRPr="00AA26E7" w:rsidRDefault="00AA26E7" w:rsidP="004F35C1">
                <w:r w:rsidRPr="00AA26E7">
                  <w:t>3:00pm – 4:00pm – Witness interview with ADA Sharpe</w:t>
                </w:r>
              </w:p>
              <w:p w14:paraId="5DD1F605" w14:textId="77777777" w:rsidR="00AA26E7" w:rsidRPr="00AA26E7" w:rsidRDefault="00AA26E7" w:rsidP="004F35C1">
                <w:r w:rsidRPr="00AA26E7">
                  <w:t>4:00pm – 4:30pm – Debrief after witness interview with ADA Sharpe</w:t>
                </w:r>
              </w:p>
              <w:p w14:paraId="5AD812EE" w14:textId="77777777" w:rsidR="00AA26E7" w:rsidRPr="00AA26E7" w:rsidRDefault="00AA26E7" w:rsidP="004F35C1">
                <w:r w:rsidRPr="00AA26E7">
                  <w:t xml:space="preserve"> </w:t>
                </w:r>
              </w:p>
            </w:sdtContent>
          </w:sdt>
          <w:p w14:paraId="2E5B0AA1" w14:textId="77777777" w:rsidR="00AA26E7" w:rsidRPr="00AA26E7" w:rsidRDefault="00AA26E7" w:rsidP="004F35C1"/>
        </w:tc>
      </w:tr>
    </w:tbl>
    <w:p w14:paraId="05DA5BB1" w14:textId="77777777" w:rsidR="00AA26E7" w:rsidRPr="00AA26E7" w:rsidRDefault="00AA26E7" w:rsidP="004F35C1"/>
    <w:p w14:paraId="504775B7" w14:textId="77777777" w:rsidR="00AA26E7" w:rsidRPr="00041902" w:rsidRDefault="00AA26E7" w:rsidP="004F35C1">
      <w:pPr>
        <w:rPr>
          <w:rFonts w:ascii="Garamond" w:eastAsia="MS Mincho" w:hAnsi="Garamond" w:cs="Times New Roman"/>
          <w:caps/>
          <w:color w:val="595959"/>
          <w:spacing w:val="-10"/>
          <w:kern w:val="28"/>
          <w:sz w:val="144"/>
          <w:szCs w:val="56"/>
          <w:lang w:eastAsia="ja-JP"/>
        </w:rPr>
      </w:pPr>
    </w:p>
    <w:p w14:paraId="607BD8ED" w14:textId="6496870E" w:rsidR="00AA26E7" w:rsidRPr="00041902" w:rsidRDefault="00AA26E7" w:rsidP="004F35C1">
      <w:pPr>
        <w:rPr>
          <w:rFonts w:ascii="Arial" w:eastAsia="MS Mincho" w:hAnsi="Arial" w:cs="Times New Roman"/>
          <w:color w:val="404040"/>
          <w:sz w:val="18"/>
          <w:szCs w:val="18"/>
          <w:lang w:eastAsia="ja-JP"/>
        </w:rPr>
      </w:pPr>
      <w:r>
        <w:rPr>
          <w:noProof/>
        </w:rPr>
        <mc:AlternateContent>
          <mc:Choice Requires="wpg">
            <w:drawing>
              <wp:anchor distT="0" distB="0" distL="114300" distR="114300" simplePos="0" relativeHeight="251665408" behindDoc="1" locked="1" layoutInCell="1" allowOverlap="1" wp14:anchorId="4BC475A0" wp14:editId="03F4E234">
                <wp:simplePos x="0" y="0"/>
                <wp:positionH relativeFrom="column">
                  <wp:posOffset>-1143000</wp:posOffset>
                </wp:positionH>
                <wp:positionV relativeFrom="page">
                  <wp:posOffset>2030095</wp:posOffset>
                </wp:positionV>
                <wp:extent cx="7506970" cy="7626350"/>
                <wp:effectExtent l="0" t="0" r="0" b="0"/>
                <wp:wrapNone/>
                <wp:docPr id="103740136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1"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167E8376" id="Group 7" o:spid="_x0000_s1026" style="position:absolute;margin-left:-90pt;margin-top:159.85pt;width:591.1pt;height:600.5pt;z-index:-251651072;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" strokecolor="#a6a6a6"/>
                <w10:wrap anchory="page"/>
                <w10:anchorlock/>
              </v:group>
            </w:pict>
          </mc:Fallback>
        </mc:AlternateContent>
      </w:r>
    </w:p>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360"/>
      </w:tblGrid>
      <w:tr w:rsidR="00AA26E7" w:rsidRPr="00AA26E7" w14:paraId="13F3CFDB" w14:textId="77777777" w:rsidTr="00521CD7">
        <w:trPr>
          <w:trHeight w:val="1134"/>
        </w:trPr>
        <w:tc>
          <w:tcPr>
            <w:tcW w:w="8640" w:type="dxa"/>
          </w:tcPr>
          <w:p w14:paraId="0A3DE813" w14:textId="77777777" w:rsidR="00AA26E7" w:rsidRPr="00AA26E7" w:rsidRDefault="00AA26E7" w:rsidP="004F35C1">
            <w:pPr>
              <w:rPr>
                <w:rFonts w:ascii="Arial" w:hAnsi="Arial" w:cs="Times New Roman (Body CS)"/>
                <w:caps/>
                <w:color w:val="404040"/>
              </w:rPr>
            </w:pPr>
            <w:r w:rsidRPr="00AA26E7">
              <w:rPr>
                <w:rFonts w:ascii="Arial" w:hAnsi="Arial" w:cs="Times New Roman (Body CS)"/>
                <w:caps/>
                <w:color w:val="404040"/>
              </w:rPr>
              <w:t>District Attorney of the County of New York</w:t>
            </w:r>
          </w:p>
          <w:p w14:paraId="03FCCA91" w14:textId="77777777" w:rsidR="00AA26E7" w:rsidRPr="00AA26E7" w:rsidRDefault="00AA26E7" w:rsidP="004F35C1">
            <w:pPr>
              <w:rPr>
                <w:rFonts w:ascii="Arial" w:hAnsi="Arial" w:cs="Times New Roman (Body CS)"/>
                <w:caps/>
                <w:color w:val="404040"/>
              </w:rPr>
            </w:pPr>
            <w:r w:rsidRPr="00AA26E7">
              <w:rPr>
                <w:rFonts w:ascii="Arial" w:hAnsi="Arial" w:cs="Times New Roman (Body CS)"/>
                <w:caps/>
                <w:color w:val="404040"/>
              </w:rPr>
              <w:t xml:space="preserve">Interoffice Memorandum </w:t>
            </w:r>
          </w:p>
        </w:tc>
      </w:tr>
    </w:tbl>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17"/>
        <w:gridCol w:w="6843"/>
      </w:tblGrid>
      <w:tr w:rsidR="00AA26E7" w:rsidRPr="00AA26E7" w14:paraId="0B82838E" w14:textId="77777777" w:rsidTr="00521CD7">
        <w:trPr>
          <w:trHeight w:val="32"/>
        </w:trPr>
        <w:tc>
          <w:tcPr>
            <w:tcW w:w="2323" w:type="dxa"/>
          </w:tcPr>
          <w:p w14:paraId="0B79BA5C"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1782413226"/>
                <w:placeholder>
                  <w:docPart w:val="CDB0563D1B354795BD5D2E03549DD960"/>
                </w:placeholder>
                <w:temporary/>
                <w:showingPlcHdr/>
                <w15:appearance w15:val="hidden"/>
              </w:sdtPr>
              <w:sdtContent>
                <w:r w:rsidR="00AA26E7" w:rsidRPr="00AA26E7">
                  <w:rPr>
                    <w:rFonts w:ascii="Arial" w:hAnsi="Arial" w:cs="Times New Roman"/>
                    <w:color w:val="404040"/>
                    <w:lang w:eastAsia="ja-JP"/>
                  </w:rPr>
                  <w:t>To:</w:t>
                </w:r>
              </w:sdtContent>
            </w:sdt>
            <w:r w:rsidR="00AA26E7" w:rsidRPr="00AA26E7">
              <w:rPr>
                <w:rFonts w:ascii="Arial" w:hAnsi="Arial" w:cs="Times New Roman"/>
                <w:color w:val="404040"/>
                <w:lang w:eastAsia="ja-JP"/>
              </w:rPr>
              <w:t xml:space="preserve"> </w:t>
            </w:r>
          </w:p>
        </w:tc>
        <w:tc>
          <w:tcPr>
            <w:tcW w:w="6317" w:type="dxa"/>
          </w:tcPr>
          <w:p w14:paraId="57EF1EEE"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1185285690"/>
                <w:placeholder>
                  <w:docPart w:val="1622C5C7A1564109BF3DF5701EE84397"/>
                </w:placeholder>
                <w15:appearance w15:val="hidden"/>
              </w:sdtPr>
              <w:sdtContent>
                <w:r w:rsidR="00AA26E7" w:rsidRPr="00AA26E7">
                  <w:rPr>
                    <w:rFonts w:ascii="Arial" w:hAnsi="Arial" w:cs="Times New Roman"/>
                    <w:color w:val="404040"/>
                    <w:lang w:eastAsia="ja-JP"/>
                  </w:rPr>
                  <w:t>Alison Rives, Language Services Unit Director</w:t>
                </w:r>
              </w:sdtContent>
            </w:sdt>
            <w:r w:rsidR="00AA26E7" w:rsidRPr="00AA26E7">
              <w:rPr>
                <w:rFonts w:ascii="Arial" w:hAnsi="Arial" w:cs="Times New Roman"/>
                <w:color w:val="404040"/>
                <w:lang w:eastAsia="ja-JP"/>
              </w:rPr>
              <w:t xml:space="preserve"> </w:t>
            </w:r>
          </w:p>
        </w:tc>
      </w:tr>
      <w:tr w:rsidR="00AA26E7" w:rsidRPr="00AA26E7" w14:paraId="03B20B71" w14:textId="77777777" w:rsidTr="00521CD7">
        <w:trPr>
          <w:trHeight w:val="37"/>
        </w:trPr>
        <w:tc>
          <w:tcPr>
            <w:tcW w:w="2323" w:type="dxa"/>
          </w:tcPr>
          <w:p w14:paraId="28FD9210"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1807696120"/>
                <w:placeholder>
                  <w:docPart w:val="CC6A7778E51645D9B800F15E6D0F0CBD"/>
                </w:placeholder>
                <w:temporary/>
                <w:showingPlcHdr/>
                <w15:appearance w15:val="hidden"/>
              </w:sdtPr>
              <w:sdtContent>
                <w:r w:rsidR="00AA26E7" w:rsidRPr="00AA26E7">
                  <w:rPr>
                    <w:rFonts w:ascii="Arial" w:hAnsi="Arial" w:cs="Times New Roman"/>
                    <w:color w:val="404040"/>
                    <w:lang w:eastAsia="ja-JP"/>
                  </w:rPr>
                  <w:t xml:space="preserve">From: </w:t>
                </w:r>
              </w:sdtContent>
            </w:sdt>
          </w:p>
        </w:tc>
        <w:tc>
          <w:tcPr>
            <w:tcW w:w="6317" w:type="dxa"/>
          </w:tcPr>
          <w:p w14:paraId="22D9417D"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11036091"/>
                <w:placeholder>
                  <w:docPart w:val="CD068A251FF94C8389BA83D946417A9A"/>
                </w:placeholder>
                <w15:appearance w15:val="hidden"/>
              </w:sdtPr>
              <w:sdtContent>
                <w:r w:rsidR="00AA26E7" w:rsidRPr="00AA26E7">
                  <w:rPr>
                    <w:rFonts w:ascii="Arial" w:hAnsi="Arial" w:cs="Times New Roman"/>
                    <w:color w:val="404040"/>
                    <w:lang w:eastAsia="ja-JP"/>
                  </w:rPr>
                  <w:t>Robert Esposito, Rutgers University Student</w:t>
                </w:r>
              </w:sdtContent>
            </w:sdt>
            <w:r w:rsidR="00AA26E7" w:rsidRPr="00AA26E7">
              <w:rPr>
                <w:rFonts w:ascii="Arial" w:hAnsi="Arial" w:cs="Times New Roman"/>
                <w:color w:val="404040"/>
                <w:lang w:eastAsia="ja-JP"/>
              </w:rPr>
              <w:t xml:space="preserve"> </w:t>
            </w:r>
          </w:p>
        </w:tc>
      </w:tr>
      <w:tr w:rsidR="00AA26E7" w:rsidRPr="00AA26E7" w14:paraId="5E3FEDD1" w14:textId="77777777" w:rsidTr="00521CD7">
        <w:trPr>
          <w:trHeight w:val="37"/>
        </w:trPr>
        <w:tc>
          <w:tcPr>
            <w:tcW w:w="2323" w:type="dxa"/>
          </w:tcPr>
          <w:p w14:paraId="606D95E9"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578943338"/>
                <w:placeholder>
                  <w:docPart w:val="61854392919B494286E6BB90F7214604"/>
                </w:placeholder>
                <w:temporary/>
                <w:showingPlcHdr/>
                <w15:appearance w15:val="hidden"/>
              </w:sdtPr>
              <w:sdtContent>
                <w:r w:rsidR="00AA26E7" w:rsidRPr="00AA26E7">
                  <w:rPr>
                    <w:rFonts w:ascii="Arial" w:hAnsi="Arial" w:cs="Times New Roman"/>
                    <w:color w:val="404040"/>
                    <w:lang w:eastAsia="ja-JP"/>
                  </w:rPr>
                  <w:t xml:space="preserve">CC: </w:t>
                </w:r>
              </w:sdtContent>
            </w:sdt>
          </w:p>
        </w:tc>
        <w:tc>
          <w:tcPr>
            <w:tcW w:w="6317" w:type="dxa"/>
          </w:tcPr>
          <w:p w14:paraId="671CFDC2" w14:textId="77777777" w:rsidR="00AA26E7" w:rsidRPr="00AA26E7" w:rsidRDefault="00AA26E7" w:rsidP="004F35C1">
            <w:pPr>
              <w:rPr>
                <w:rFonts w:ascii="Arial" w:hAnsi="Arial" w:cs="Times New Roman"/>
                <w:color w:val="404040"/>
                <w:lang w:eastAsia="ja-JP"/>
              </w:rPr>
            </w:pPr>
            <w:r w:rsidRPr="00AA26E7">
              <w:rPr>
                <w:rFonts w:ascii="Arial" w:hAnsi="Arial" w:cs="Times New Roman"/>
                <w:color w:val="404040"/>
                <w:lang w:eastAsia="ja-JP"/>
              </w:rPr>
              <w:t>Ana Solis, Senior Spanish Interpreter</w:t>
            </w:r>
          </w:p>
        </w:tc>
      </w:tr>
      <w:tr w:rsidR="00AA26E7" w:rsidRPr="00AA26E7" w14:paraId="6051207C" w14:textId="77777777" w:rsidTr="00521CD7">
        <w:trPr>
          <w:trHeight w:val="102"/>
        </w:trPr>
        <w:tc>
          <w:tcPr>
            <w:tcW w:w="2323" w:type="dxa"/>
          </w:tcPr>
          <w:p w14:paraId="55934BCF"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796753955"/>
                <w:placeholder>
                  <w:docPart w:val="6F0F749D35774404A84F8CB2408F3D61"/>
                </w:placeholder>
                <w:temporary/>
                <w:showingPlcHdr/>
                <w15:appearance w15:val="hidden"/>
              </w:sdtPr>
              <w:sdtContent>
                <w:r w:rsidR="00AA26E7" w:rsidRPr="00AA26E7">
                  <w:rPr>
                    <w:rFonts w:ascii="Arial" w:hAnsi="Arial" w:cs="Times New Roman"/>
                    <w:color w:val="404040"/>
                    <w:lang w:eastAsia="ja-JP"/>
                  </w:rPr>
                  <w:t>Date:</w:t>
                </w:r>
              </w:sdtContent>
            </w:sdt>
          </w:p>
        </w:tc>
        <w:tc>
          <w:tcPr>
            <w:tcW w:w="6317" w:type="dxa"/>
          </w:tcPr>
          <w:p w14:paraId="0ED018B9" w14:textId="77777777" w:rsidR="00AA26E7" w:rsidRPr="00AA26E7" w:rsidRDefault="00AA26E7" w:rsidP="004F35C1">
            <w:pPr>
              <w:rPr>
                <w:rFonts w:ascii="Arial" w:hAnsi="Arial" w:cs="Times New Roman"/>
                <w:color w:val="404040"/>
                <w:lang w:eastAsia="ja-JP"/>
              </w:rPr>
            </w:pPr>
            <w:r w:rsidRPr="00AA26E7">
              <w:rPr>
                <w:rFonts w:ascii="Arial" w:hAnsi="Arial" w:cs="Times New Roman"/>
                <w:color w:val="404040"/>
                <w:lang w:eastAsia="ja-JP"/>
              </w:rPr>
              <w:t>Friday, March 8</w:t>
            </w:r>
            <w:r w:rsidRPr="00AA26E7">
              <w:rPr>
                <w:rFonts w:ascii="Arial" w:hAnsi="Arial" w:cs="Times New Roman"/>
                <w:color w:val="404040"/>
                <w:vertAlign w:val="superscript"/>
                <w:lang w:eastAsia="ja-JP"/>
              </w:rPr>
              <w:t>th</w:t>
            </w:r>
            <w:r w:rsidRPr="00AA26E7">
              <w:rPr>
                <w:rFonts w:ascii="Arial" w:hAnsi="Arial" w:cs="Times New Roman"/>
                <w:color w:val="404040"/>
                <w:lang w:eastAsia="ja-JP"/>
              </w:rPr>
              <w:t>, 2024</w:t>
            </w:r>
          </w:p>
        </w:tc>
      </w:tr>
      <w:tr w:rsidR="00AA26E7" w:rsidRPr="00AA26E7" w14:paraId="53F71FAA" w14:textId="77777777" w:rsidTr="00521CD7">
        <w:trPr>
          <w:trHeight w:val="1305"/>
        </w:trPr>
        <w:tc>
          <w:tcPr>
            <w:tcW w:w="2323" w:type="dxa"/>
            <w:tcMar>
              <w:bottom w:w="576" w:type="dxa"/>
            </w:tcMar>
          </w:tcPr>
          <w:p w14:paraId="2358267E"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1476288245"/>
                <w:placeholder>
                  <w:docPart w:val="DB1534D4F4C44951A38F5AE0B0C7CB01"/>
                </w:placeholder>
                <w:temporary/>
                <w:showingPlcHdr/>
                <w15:appearance w15:val="hidden"/>
              </w:sdtPr>
              <w:sdtContent>
                <w:r w:rsidR="00AA26E7" w:rsidRPr="00AA26E7">
                  <w:rPr>
                    <w:rFonts w:ascii="Arial" w:hAnsi="Arial" w:cs="Times New Roman"/>
                    <w:color w:val="404040"/>
                    <w:lang w:eastAsia="ja-JP"/>
                  </w:rPr>
                  <w:t>Re:</w:t>
                </w:r>
              </w:sdtContent>
            </w:sdt>
          </w:p>
        </w:tc>
        <w:tc>
          <w:tcPr>
            <w:tcW w:w="6317" w:type="dxa"/>
            <w:tcMar>
              <w:bottom w:w="576" w:type="dxa"/>
            </w:tcMar>
          </w:tcPr>
          <w:p w14:paraId="07C96367" w14:textId="77777777" w:rsidR="00AA26E7" w:rsidRPr="00AA26E7" w:rsidRDefault="00000000" w:rsidP="004F35C1">
            <w:pPr>
              <w:rPr>
                <w:rFonts w:ascii="Arial" w:hAnsi="Arial" w:cs="Times New Roman"/>
                <w:color w:val="404040"/>
                <w:lang w:eastAsia="ja-JP"/>
              </w:rPr>
            </w:pPr>
            <w:sdt>
              <w:sdtPr>
                <w:rPr>
                  <w:rFonts w:ascii="Arial" w:hAnsi="Arial" w:cs="Times New Roman"/>
                  <w:color w:val="404040"/>
                  <w:lang w:eastAsia="ja-JP"/>
                </w:rPr>
                <w:id w:val="2146392475"/>
                <w:placeholder>
                  <w:docPart w:val="D7B015471FB8459E86B447E085DFCBB7"/>
                </w:placeholder>
                <w15:appearance w15:val="hidden"/>
              </w:sdtPr>
              <w:sdtContent>
                <w:r w:rsidR="00AA26E7" w:rsidRPr="00AA26E7">
                  <w:rPr>
                    <w:rFonts w:ascii="Arial" w:hAnsi="Arial" w:cs="Times New Roman"/>
                    <w:color w:val="404040"/>
                    <w:lang w:eastAsia="ja-JP"/>
                  </w:rPr>
                  <w:t>Week 4 Log (March 4</w:t>
                </w:r>
                <w:r w:rsidR="00AA26E7" w:rsidRPr="00AA26E7">
                  <w:rPr>
                    <w:rFonts w:ascii="Arial" w:hAnsi="Arial" w:cs="Times New Roman"/>
                    <w:color w:val="404040"/>
                    <w:vertAlign w:val="superscript"/>
                    <w:lang w:eastAsia="ja-JP"/>
                  </w:rPr>
                  <w:t xml:space="preserve">th </w:t>
                </w:r>
                <w:r w:rsidR="00AA26E7" w:rsidRPr="00AA26E7">
                  <w:rPr>
                    <w:rFonts w:ascii="Arial" w:hAnsi="Arial" w:cs="Times New Roman"/>
                    <w:color w:val="404040"/>
                    <w:lang w:eastAsia="ja-JP"/>
                  </w:rPr>
                  <w:t>– March 8</w:t>
                </w:r>
                <w:r w:rsidR="00AA26E7" w:rsidRPr="00AA26E7">
                  <w:rPr>
                    <w:rFonts w:ascii="Arial" w:hAnsi="Arial" w:cs="Times New Roman"/>
                    <w:color w:val="404040"/>
                    <w:vertAlign w:val="superscript"/>
                    <w:lang w:eastAsia="ja-JP"/>
                  </w:rPr>
                  <w:t>th</w:t>
                </w:r>
                <w:r w:rsidR="00AA26E7" w:rsidRPr="00AA26E7">
                  <w:rPr>
                    <w:rFonts w:ascii="Arial" w:hAnsi="Arial" w:cs="Times New Roman"/>
                    <w:color w:val="404040"/>
                    <w:lang w:eastAsia="ja-JP"/>
                  </w:rPr>
                  <w:t>)</w:t>
                </w:r>
              </w:sdtContent>
            </w:sdt>
          </w:p>
        </w:tc>
      </w:tr>
      <w:tr w:rsidR="00AA26E7" w:rsidRPr="00AA26E7" w14:paraId="33D9721A" w14:textId="77777777" w:rsidTr="00521CD7">
        <w:trPr>
          <w:trHeight w:val="1305"/>
        </w:trPr>
        <w:tc>
          <w:tcPr>
            <w:tcW w:w="2323" w:type="dxa"/>
            <w:tcMar>
              <w:bottom w:w="576" w:type="dxa"/>
            </w:tcMar>
          </w:tcPr>
          <w:p w14:paraId="4A868DE8"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Tuesday, 3/5</w:t>
            </w:r>
          </w:p>
        </w:tc>
        <w:tc>
          <w:tcPr>
            <w:tcW w:w="6317" w:type="dxa"/>
            <w:tcMar>
              <w:bottom w:w="576" w:type="dxa"/>
            </w:tcMar>
          </w:tcPr>
          <w:sdt>
            <w:sdtPr>
              <w:rPr>
                <w:rFonts w:ascii="Arial" w:hAnsi="Arial" w:cs="Arial"/>
                <w:color w:val="404040"/>
                <w:lang w:eastAsia="ja-JP"/>
              </w:rPr>
              <w:id w:val="-349029721"/>
              <w:placeholder>
                <w:docPart w:val="BEFFB2D8D73F4B99A176CB6BDD81F7C3"/>
              </w:placeholder>
              <w15:appearance w15:val="hidden"/>
            </w:sdtPr>
            <w:sdtContent>
              <w:p w14:paraId="26FECC42"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9:30am – 10:30am – DOI Corruption Prevention training module</w:t>
                </w:r>
              </w:p>
              <w:p w14:paraId="17EEC4B0"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10:30am – 11:00am – Disability training module</w:t>
                </w:r>
              </w:p>
              <w:p w14:paraId="3DFC5D11"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11:00am – 11:30am – Glossary creation</w:t>
                </w:r>
              </w:p>
              <w:p w14:paraId="158B39CF"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11:30am – 1:00pm – Transcription &amp; translation of 911 call</w:t>
                </w:r>
              </w:p>
              <w:p w14:paraId="19356B81"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1:00pm – 2:00pm – Lunch</w:t>
                </w:r>
              </w:p>
              <w:p w14:paraId="3169FB45"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2:00pm – 4:00pm – Shadowed Ana for proffer session</w:t>
                </w:r>
              </w:p>
              <w:p w14:paraId="49D963E0"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4:00pm – 4:30pm – Transcription &amp; translation of 911 call</w:t>
                </w:r>
              </w:p>
            </w:sdtContent>
          </w:sdt>
        </w:tc>
      </w:tr>
      <w:tr w:rsidR="00AA26E7" w:rsidRPr="00AA26E7" w14:paraId="4BDC3476" w14:textId="77777777" w:rsidTr="00521CD7">
        <w:trPr>
          <w:trHeight w:val="288"/>
        </w:trPr>
        <w:tc>
          <w:tcPr>
            <w:tcW w:w="2323" w:type="dxa"/>
            <w:tcMar>
              <w:top w:w="144" w:type="dxa"/>
            </w:tcMar>
          </w:tcPr>
          <w:p w14:paraId="37FB0E3C" w14:textId="77777777" w:rsidR="00AA26E7" w:rsidRPr="00AA26E7" w:rsidRDefault="00AA26E7" w:rsidP="004F35C1">
            <w:pPr>
              <w:rPr>
                <w:rFonts w:ascii="Arial" w:hAnsi="Arial" w:cs="Arial"/>
                <w:caps/>
                <w:color w:val="404040"/>
                <w:lang w:eastAsia="ja-JP"/>
              </w:rPr>
            </w:pPr>
            <w:r w:rsidRPr="00AA26E7">
              <w:rPr>
                <w:rFonts w:ascii="Arial" w:hAnsi="Arial" w:cs="Arial"/>
                <w:caps/>
                <w:color w:val="404040"/>
                <w:lang w:eastAsia="ja-JP"/>
              </w:rPr>
              <w:t xml:space="preserve"> Thursday, 3/7</w:t>
            </w:r>
          </w:p>
        </w:tc>
        <w:tc>
          <w:tcPr>
            <w:tcW w:w="6317" w:type="dxa"/>
            <w:tcMar>
              <w:top w:w="144" w:type="dxa"/>
            </w:tcMar>
          </w:tcPr>
          <w:sdt>
            <w:sdtPr>
              <w:rPr>
                <w:rFonts w:ascii="Arial" w:hAnsi="Arial" w:cs="Arial"/>
                <w:color w:val="404040"/>
                <w:lang w:eastAsia="ja-JP"/>
              </w:rPr>
              <w:id w:val="2062275525"/>
              <w:placeholder>
                <w:docPart w:val="EEEAC0F7F70E4176804909AD611BAE33"/>
              </w:placeholder>
              <w15:appearance w15:val="hidden"/>
            </w:sdtPr>
            <w:sdtContent>
              <w:p w14:paraId="355DF5E1"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9:30am – 11:00am – Review details and vocab for cases</w:t>
                </w:r>
              </w:p>
              <w:p w14:paraId="70AE89A8"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11:00am – 12:00pm – Review and correct 911 transcription and translation</w:t>
                </w:r>
              </w:p>
              <w:p w14:paraId="72E3F8D3"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12:00pm – 12:30pm – Read article detailing the Legal Translation field</w:t>
                </w:r>
              </w:p>
              <w:p w14:paraId="2ECDAE2A"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12:30pm – 1:00pm – Review and Correct 911 transcription/translation based on feedback from Alison</w:t>
                </w:r>
              </w:p>
              <w:p w14:paraId="239F504F"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1:00pm – 2:00pm – Lunch</w:t>
                </w:r>
              </w:p>
              <w:p w14:paraId="31D8B261"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2:00pm – 2:15pm – Read article detailing the Legal Translation field</w:t>
                </w:r>
              </w:p>
              <w:p w14:paraId="613FF83F"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2:15pm – 3:00pm – Review ADA Rosenfeld Rikers call</w:t>
                </w:r>
              </w:p>
              <w:p w14:paraId="6E236DE3"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3:00pm – 3:30pm – Telephonic interpretation for ADA Coulson</w:t>
                </w:r>
              </w:p>
              <w:p w14:paraId="603B97F9"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3:30pm – 4:00pm – Review and correct 911 transcription/translation based on feedback from Martha</w:t>
                </w:r>
              </w:p>
              <w:p w14:paraId="694204B2"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4:00pm – 4:30pm – Read legal translation article</w:t>
                </w:r>
              </w:p>
              <w:p w14:paraId="24BB0751" w14:textId="77777777" w:rsidR="00AA26E7" w:rsidRPr="00AA26E7" w:rsidRDefault="00AA26E7" w:rsidP="004F35C1">
                <w:pPr>
                  <w:rPr>
                    <w:rFonts w:ascii="Arial" w:hAnsi="Arial" w:cs="Arial"/>
                    <w:color w:val="404040"/>
                    <w:lang w:eastAsia="ja-JP"/>
                  </w:rPr>
                </w:pPr>
                <w:r w:rsidRPr="00AA26E7">
                  <w:rPr>
                    <w:rFonts w:ascii="Arial" w:hAnsi="Arial" w:cs="Arial"/>
                    <w:color w:val="404040"/>
                    <w:lang w:eastAsia="ja-JP"/>
                  </w:rPr>
                  <w:t xml:space="preserve"> </w:t>
                </w:r>
              </w:p>
            </w:sdtContent>
          </w:sdt>
          <w:p w14:paraId="3614826C" w14:textId="77777777" w:rsidR="00AA26E7" w:rsidRPr="00AA26E7" w:rsidRDefault="00AA26E7" w:rsidP="004F35C1">
            <w:pPr>
              <w:rPr>
                <w:rFonts w:ascii="Arial" w:hAnsi="Arial" w:cs="Arial"/>
                <w:color w:val="404040"/>
                <w:lang w:eastAsia="ja-JP"/>
              </w:rPr>
            </w:pPr>
          </w:p>
        </w:tc>
      </w:tr>
    </w:tbl>
    <w:p w14:paraId="59D57ACB" w14:textId="77777777" w:rsidR="00AA26E7" w:rsidRDefault="00AA26E7" w:rsidP="004F35C1"/>
    <w:p w14:paraId="6DD4951C" w14:textId="77777777" w:rsidR="00AA26E7" w:rsidRDefault="00AA26E7" w:rsidP="004F35C1"/>
    <w:p w14:paraId="7BF26985" w14:textId="77777777" w:rsidR="00AA26E7" w:rsidRPr="00AA26E7" w:rsidRDefault="00AA26E7" w:rsidP="004F35C1"/>
    <w:p w14:paraId="1DC7140C" w14:textId="34253B10" w:rsidR="00AA26E7" w:rsidRPr="00AA26E7" w:rsidRDefault="00AA26E7" w:rsidP="004F35C1">
      <w:r w:rsidRPr="00AA26E7">
        <w:rPr>
          <w:noProof/>
        </w:rPr>
        <mc:AlternateContent>
          <mc:Choice Requires="wpg">
            <w:drawing>
              <wp:anchor distT="0" distB="0" distL="114300" distR="114300" simplePos="0" relativeHeight="251667456" behindDoc="1" locked="1" layoutInCell="1" allowOverlap="1" wp14:anchorId="5C0E3126" wp14:editId="29EE404B">
                <wp:simplePos x="0" y="0"/>
                <wp:positionH relativeFrom="column">
                  <wp:posOffset>-1143000</wp:posOffset>
                </wp:positionH>
                <wp:positionV relativeFrom="page">
                  <wp:posOffset>2030095</wp:posOffset>
                </wp:positionV>
                <wp:extent cx="7506970" cy="7626350"/>
                <wp:effectExtent l="0" t="0" r="0" b="0"/>
                <wp:wrapNone/>
                <wp:docPr id="151292726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903348861"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569665"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2ADA5D6F" id="Group 9" o:spid="_x0000_s1026" style="position:absolute;margin-left:-90pt;margin-top:159.85pt;width:591.1pt;height:600.5pt;z-index:-251649024;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38928A8D" w14:textId="77777777" w:rsidTr="00AA26E7">
        <w:trPr>
          <w:trHeight w:val="1134"/>
        </w:trPr>
        <w:tc>
          <w:tcPr>
            <w:tcW w:w="8640" w:type="dxa"/>
            <w:gridSpan w:val="2"/>
            <w:hideMark/>
          </w:tcPr>
          <w:p w14:paraId="7958C63B" w14:textId="77777777" w:rsidR="00AA26E7" w:rsidRPr="00AA26E7" w:rsidRDefault="00AA26E7" w:rsidP="004F35C1">
            <w:r w:rsidRPr="00AA26E7">
              <w:t>District Attorney of the County of New York</w:t>
            </w:r>
          </w:p>
          <w:p w14:paraId="5DB9B646" w14:textId="77777777" w:rsidR="00AA26E7" w:rsidRPr="00AA26E7" w:rsidRDefault="00AA26E7" w:rsidP="004F35C1">
            <w:r w:rsidRPr="00AA26E7">
              <w:t xml:space="preserve">Interoffice Memorandum </w:t>
            </w:r>
          </w:p>
        </w:tc>
      </w:tr>
      <w:tr w:rsidR="00AA26E7" w:rsidRPr="00AA26E7" w14:paraId="692F6788" w14:textId="77777777" w:rsidTr="00AA26E7">
        <w:tblPrEx>
          <w:tblLook w:val="04A0" w:firstRow="1" w:lastRow="0" w:firstColumn="1" w:lastColumn="0" w:noHBand="0" w:noVBand="1"/>
        </w:tblPrEx>
        <w:trPr>
          <w:trHeight w:val="32"/>
        </w:trPr>
        <w:tc>
          <w:tcPr>
            <w:tcW w:w="2323" w:type="dxa"/>
            <w:hideMark/>
          </w:tcPr>
          <w:p w14:paraId="68DA0502" w14:textId="77777777" w:rsidR="00AA26E7" w:rsidRPr="00AA26E7" w:rsidRDefault="00000000" w:rsidP="004F35C1">
            <w:sdt>
              <w:sdtPr>
                <w:id w:val="1325402428"/>
                <w:placeholder>
                  <w:docPart w:val="C188C4CCD5AD455EBA28B34E0326C8C1"/>
                </w:placeholder>
                <w:temporary/>
                <w:showingPlcHdr/>
              </w:sdtPr>
              <w:sdtContent>
                <w:r w:rsidR="00AA26E7" w:rsidRPr="00AA26E7">
                  <w:t>To:</w:t>
                </w:r>
              </w:sdtContent>
            </w:sdt>
            <w:r w:rsidR="00AA26E7" w:rsidRPr="00AA26E7">
              <w:t xml:space="preserve"> </w:t>
            </w:r>
          </w:p>
        </w:tc>
        <w:tc>
          <w:tcPr>
            <w:tcW w:w="6317" w:type="dxa"/>
            <w:hideMark/>
          </w:tcPr>
          <w:p w14:paraId="0EFF0A00" w14:textId="77777777" w:rsidR="00AA26E7" w:rsidRPr="00AA26E7" w:rsidRDefault="00000000" w:rsidP="004F35C1">
            <w:sdt>
              <w:sdtPr>
                <w:id w:val="-1766146632"/>
                <w:placeholder>
                  <w:docPart w:val="75B7D86A81024D21BE06EFEAAD99F675"/>
                </w:placeholder>
              </w:sdtPr>
              <w:sdtContent>
                <w:r w:rsidR="00AA26E7" w:rsidRPr="00AA26E7">
                  <w:t>Alison Rives, Language Services Unit Director</w:t>
                </w:r>
              </w:sdtContent>
            </w:sdt>
            <w:r w:rsidR="00AA26E7" w:rsidRPr="00AA26E7">
              <w:t xml:space="preserve"> </w:t>
            </w:r>
          </w:p>
        </w:tc>
      </w:tr>
      <w:tr w:rsidR="00AA26E7" w:rsidRPr="00AA26E7" w14:paraId="2546B7DA" w14:textId="77777777" w:rsidTr="00AA26E7">
        <w:tblPrEx>
          <w:tblLook w:val="04A0" w:firstRow="1" w:lastRow="0" w:firstColumn="1" w:lastColumn="0" w:noHBand="0" w:noVBand="1"/>
        </w:tblPrEx>
        <w:trPr>
          <w:trHeight w:val="37"/>
        </w:trPr>
        <w:tc>
          <w:tcPr>
            <w:tcW w:w="2323" w:type="dxa"/>
            <w:hideMark/>
          </w:tcPr>
          <w:p w14:paraId="5AA3BBD3" w14:textId="77777777" w:rsidR="00AA26E7" w:rsidRPr="00AA26E7" w:rsidRDefault="00000000" w:rsidP="004F35C1">
            <w:sdt>
              <w:sdtPr>
                <w:id w:val="-1653673733"/>
                <w:placeholder>
                  <w:docPart w:val="B98757E2FB87451B9EA19E541034CBE2"/>
                </w:placeholder>
                <w:temporary/>
                <w:showingPlcHdr/>
              </w:sdtPr>
              <w:sdtContent>
                <w:r w:rsidR="00AA26E7" w:rsidRPr="00AA26E7">
                  <w:t xml:space="preserve">From: </w:t>
                </w:r>
              </w:sdtContent>
            </w:sdt>
          </w:p>
        </w:tc>
        <w:tc>
          <w:tcPr>
            <w:tcW w:w="6317" w:type="dxa"/>
            <w:hideMark/>
          </w:tcPr>
          <w:p w14:paraId="56696B50" w14:textId="77777777" w:rsidR="00AA26E7" w:rsidRPr="00AA26E7" w:rsidRDefault="00000000" w:rsidP="004F35C1">
            <w:sdt>
              <w:sdtPr>
                <w:id w:val="711545603"/>
                <w:placeholder>
                  <w:docPart w:val="DAE6195330EB461B9156E79943CC3DC1"/>
                </w:placeholder>
              </w:sdtPr>
              <w:sdtContent>
                <w:r w:rsidR="00AA26E7" w:rsidRPr="00AA26E7">
                  <w:t>Robert Esposito, Rutgers University Student</w:t>
                </w:r>
              </w:sdtContent>
            </w:sdt>
            <w:r w:rsidR="00AA26E7" w:rsidRPr="00AA26E7">
              <w:t xml:space="preserve"> </w:t>
            </w:r>
          </w:p>
        </w:tc>
      </w:tr>
      <w:tr w:rsidR="00AA26E7" w:rsidRPr="00AA26E7" w14:paraId="65D06662" w14:textId="77777777" w:rsidTr="00AA26E7">
        <w:tblPrEx>
          <w:tblLook w:val="04A0" w:firstRow="1" w:lastRow="0" w:firstColumn="1" w:lastColumn="0" w:noHBand="0" w:noVBand="1"/>
        </w:tblPrEx>
        <w:trPr>
          <w:trHeight w:val="37"/>
        </w:trPr>
        <w:tc>
          <w:tcPr>
            <w:tcW w:w="2323" w:type="dxa"/>
            <w:hideMark/>
          </w:tcPr>
          <w:p w14:paraId="2507ED3B" w14:textId="77777777" w:rsidR="00AA26E7" w:rsidRPr="00AA26E7" w:rsidRDefault="00000000" w:rsidP="004F35C1">
            <w:sdt>
              <w:sdtPr>
                <w:id w:val="-304627987"/>
                <w:placeholder>
                  <w:docPart w:val="2E9A83801FB648B0AAA8538C8E91AD4B"/>
                </w:placeholder>
                <w:temporary/>
                <w:showingPlcHdr/>
              </w:sdtPr>
              <w:sdtContent>
                <w:r w:rsidR="00AA26E7" w:rsidRPr="00AA26E7">
                  <w:t xml:space="preserve">CC: </w:t>
                </w:r>
              </w:sdtContent>
            </w:sdt>
          </w:p>
        </w:tc>
        <w:tc>
          <w:tcPr>
            <w:tcW w:w="6317" w:type="dxa"/>
            <w:hideMark/>
          </w:tcPr>
          <w:p w14:paraId="3C24AB67" w14:textId="77777777" w:rsidR="00AA26E7" w:rsidRPr="00AA26E7" w:rsidRDefault="00AA26E7" w:rsidP="004F35C1">
            <w:r w:rsidRPr="00AA26E7">
              <w:t>Ana Solis, Senior Spanish Interpreter</w:t>
            </w:r>
          </w:p>
        </w:tc>
      </w:tr>
      <w:tr w:rsidR="00AA26E7" w:rsidRPr="00AA26E7" w14:paraId="58A4FFD2" w14:textId="77777777" w:rsidTr="00AA26E7">
        <w:tblPrEx>
          <w:tblLook w:val="04A0" w:firstRow="1" w:lastRow="0" w:firstColumn="1" w:lastColumn="0" w:noHBand="0" w:noVBand="1"/>
        </w:tblPrEx>
        <w:trPr>
          <w:trHeight w:val="102"/>
        </w:trPr>
        <w:tc>
          <w:tcPr>
            <w:tcW w:w="2323" w:type="dxa"/>
            <w:hideMark/>
          </w:tcPr>
          <w:p w14:paraId="06F4A0E3" w14:textId="77777777" w:rsidR="00AA26E7" w:rsidRPr="00AA26E7" w:rsidRDefault="00000000" w:rsidP="004F35C1">
            <w:sdt>
              <w:sdtPr>
                <w:id w:val="-321116121"/>
                <w:placeholder>
                  <w:docPart w:val="0658AE7C11FA4AF499F7806763AFC38D"/>
                </w:placeholder>
                <w:temporary/>
                <w:showingPlcHdr/>
              </w:sdtPr>
              <w:sdtContent>
                <w:r w:rsidR="00AA26E7" w:rsidRPr="00AA26E7">
                  <w:t>Date:</w:t>
                </w:r>
              </w:sdtContent>
            </w:sdt>
          </w:p>
        </w:tc>
        <w:tc>
          <w:tcPr>
            <w:tcW w:w="6317" w:type="dxa"/>
            <w:hideMark/>
          </w:tcPr>
          <w:p w14:paraId="71CCCB6D" w14:textId="77777777" w:rsidR="00AA26E7" w:rsidRPr="00AA26E7" w:rsidRDefault="00AA26E7" w:rsidP="004F35C1">
            <w:r w:rsidRPr="00AA26E7">
              <w:t>Friday, March 15</w:t>
            </w:r>
            <w:r w:rsidRPr="00AA26E7">
              <w:rPr>
                <w:vertAlign w:val="superscript"/>
              </w:rPr>
              <w:t>th</w:t>
            </w:r>
            <w:r w:rsidRPr="00AA26E7">
              <w:t>, 2024</w:t>
            </w:r>
          </w:p>
        </w:tc>
      </w:tr>
      <w:tr w:rsidR="00AA26E7" w:rsidRPr="00AA26E7" w14:paraId="1D6C7CB9"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4CF6F26E" w14:textId="77777777" w:rsidR="00AA26E7" w:rsidRPr="00AA26E7" w:rsidRDefault="00000000" w:rsidP="004F35C1">
            <w:sdt>
              <w:sdtPr>
                <w:id w:val="-1049290715"/>
                <w:placeholder>
                  <w:docPart w:val="D63EB4AE4DB84E8EA9D8DF172A85D9AB"/>
                </w:placeholder>
                <w:temporary/>
                <w:showingPlcHdr/>
              </w:sdtPr>
              <w:sdtContent>
                <w:r w:rsidR="00AA26E7" w:rsidRPr="00AA26E7">
                  <w:t>Re:</w:t>
                </w:r>
              </w:sdtContent>
            </w:sdt>
          </w:p>
        </w:tc>
        <w:tc>
          <w:tcPr>
            <w:tcW w:w="6317" w:type="dxa"/>
            <w:tcMar>
              <w:top w:w="0" w:type="dxa"/>
              <w:left w:w="0" w:type="dxa"/>
              <w:bottom w:w="576" w:type="dxa"/>
              <w:right w:w="0" w:type="dxa"/>
            </w:tcMar>
            <w:hideMark/>
          </w:tcPr>
          <w:p w14:paraId="38BF4951" w14:textId="77777777" w:rsidR="00AA26E7" w:rsidRPr="00AA26E7" w:rsidRDefault="00000000" w:rsidP="004F35C1">
            <w:sdt>
              <w:sdtPr>
                <w:id w:val="-1678101611"/>
                <w:placeholder>
                  <w:docPart w:val="A3787B58589F4F3A8C7553658B31B2D2"/>
                </w:placeholder>
              </w:sdtPr>
              <w:sdtContent>
                <w:r w:rsidR="00AA26E7" w:rsidRPr="00AA26E7">
                  <w:t>Week 5 Log (March 11</w:t>
                </w:r>
                <w:r w:rsidR="00AA26E7" w:rsidRPr="00AA26E7">
                  <w:rPr>
                    <w:vertAlign w:val="superscript"/>
                  </w:rPr>
                  <w:t xml:space="preserve">th </w:t>
                </w:r>
                <w:r w:rsidR="00AA26E7" w:rsidRPr="00AA26E7">
                  <w:t>– March 15</w:t>
                </w:r>
                <w:r w:rsidR="00AA26E7" w:rsidRPr="00AA26E7">
                  <w:rPr>
                    <w:vertAlign w:val="superscript"/>
                  </w:rPr>
                  <w:t>th</w:t>
                </w:r>
                <w:r w:rsidR="00AA26E7" w:rsidRPr="00AA26E7">
                  <w:t>)</w:t>
                </w:r>
              </w:sdtContent>
            </w:sdt>
          </w:p>
        </w:tc>
      </w:tr>
      <w:tr w:rsidR="00AA26E7" w:rsidRPr="00AA26E7" w14:paraId="69E05E34" w14:textId="77777777" w:rsidTr="00AA26E7">
        <w:tblPrEx>
          <w:tblLook w:val="04A0" w:firstRow="1" w:lastRow="0" w:firstColumn="1" w:lastColumn="0" w:noHBand="0" w:noVBand="1"/>
        </w:tblPrEx>
        <w:trPr>
          <w:trHeight w:val="1305"/>
        </w:trPr>
        <w:tc>
          <w:tcPr>
            <w:tcW w:w="2323" w:type="dxa"/>
            <w:tcMar>
              <w:top w:w="0" w:type="dxa"/>
              <w:left w:w="0" w:type="dxa"/>
              <w:bottom w:w="576" w:type="dxa"/>
              <w:right w:w="0" w:type="dxa"/>
            </w:tcMar>
            <w:hideMark/>
          </w:tcPr>
          <w:p w14:paraId="65F985F1" w14:textId="77777777" w:rsidR="00AA26E7" w:rsidRPr="00AA26E7" w:rsidRDefault="00AA26E7" w:rsidP="004F35C1">
            <w:r w:rsidRPr="00AA26E7">
              <w:t>Tuesday, 3/12</w:t>
            </w:r>
          </w:p>
        </w:tc>
        <w:tc>
          <w:tcPr>
            <w:tcW w:w="6317" w:type="dxa"/>
            <w:tcMar>
              <w:top w:w="0" w:type="dxa"/>
              <w:left w:w="0" w:type="dxa"/>
              <w:bottom w:w="576" w:type="dxa"/>
              <w:right w:w="0" w:type="dxa"/>
            </w:tcMar>
            <w:hideMark/>
          </w:tcPr>
          <w:sdt>
            <w:sdtPr>
              <w:id w:val="657733306"/>
              <w:placeholder>
                <w:docPart w:val="6EB298722B8E4339A47F5AAB3FADB5F6"/>
              </w:placeholder>
            </w:sdtPr>
            <w:sdtContent>
              <w:p w14:paraId="30946C5B" w14:textId="77777777" w:rsidR="00AA26E7" w:rsidRPr="00AA26E7" w:rsidRDefault="00AA26E7" w:rsidP="004F35C1">
                <w:r w:rsidRPr="00AA26E7">
                  <w:t>9:30am – 10:45am – Read legal translation article</w:t>
                </w:r>
              </w:p>
              <w:p w14:paraId="490DB7EC" w14:textId="77777777" w:rsidR="00AA26E7" w:rsidRPr="00AA26E7" w:rsidRDefault="00AA26E7" w:rsidP="004F35C1">
                <w:r w:rsidRPr="00AA26E7">
                  <w:t>10:45am – 11:15am – Translate domestic incident report (DIR) for ADA Calabro</w:t>
                </w:r>
              </w:p>
              <w:p w14:paraId="2E55C2E9" w14:textId="77777777" w:rsidR="00AA26E7" w:rsidRPr="00AA26E7" w:rsidRDefault="00AA26E7" w:rsidP="004F35C1">
                <w:r w:rsidRPr="00AA26E7">
                  <w:t>11:15am – 1:00pm – Shadowed Beverly for ADA Oros</w:t>
                </w:r>
              </w:p>
              <w:p w14:paraId="2B2326E2" w14:textId="77777777" w:rsidR="00AA26E7" w:rsidRPr="00AA26E7" w:rsidRDefault="00AA26E7" w:rsidP="004F35C1">
                <w:r w:rsidRPr="00AA26E7">
                  <w:t>1:00pm – 2:00pm – Lunch</w:t>
                </w:r>
              </w:p>
              <w:p w14:paraId="7E977574" w14:textId="77777777" w:rsidR="00AA26E7" w:rsidRPr="00AA26E7" w:rsidRDefault="00AA26E7" w:rsidP="004F35C1">
                <w:r w:rsidRPr="00AA26E7">
                  <w:t>2:00pm – 2:15pm – Read legal translation article</w:t>
                </w:r>
              </w:p>
              <w:p w14:paraId="1381DCAD" w14:textId="77777777" w:rsidR="00AA26E7" w:rsidRPr="00AA26E7" w:rsidRDefault="00AA26E7" w:rsidP="004F35C1">
                <w:r w:rsidRPr="00AA26E7">
                  <w:t>2:15pm – 3:00pm – Shadow Rafael for proffer with ADA Kania</w:t>
                </w:r>
              </w:p>
              <w:p w14:paraId="77FBA44C" w14:textId="77777777" w:rsidR="00AA26E7" w:rsidRPr="00AA26E7" w:rsidRDefault="00AA26E7" w:rsidP="004F35C1">
                <w:r w:rsidRPr="00AA26E7">
                  <w:t>3:00pm – 3:30pm – Reviewed DIR with Ana</w:t>
                </w:r>
              </w:p>
              <w:p w14:paraId="0BDAF472" w14:textId="77777777" w:rsidR="00AA26E7" w:rsidRPr="00AA26E7" w:rsidRDefault="00AA26E7" w:rsidP="004F35C1">
                <w:r w:rsidRPr="00AA26E7">
                  <w:t>3:30pm – 4:30pm – 911 transcription ADA Davidovich</w:t>
                </w:r>
              </w:p>
            </w:sdtContent>
          </w:sdt>
        </w:tc>
      </w:tr>
      <w:tr w:rsidR="00AA26E7" w:rsidRPr="00AA26E7" w14:paraId="711C3B25" w14:textId="77777777" w:rsidTr="00AA26E7">
        <w:tblPrEx>
          <w:tblLook w:val="04A0" w:firstRow="1" w:lastRow="0" w:firstColumn="1" w:lastColumn="0" w:noHBand="0" w:noVBand="1"/>
        </w:tblPrEx>
        <w:trPr>
          <w:trHeight w:val="288"/>
        </w:trPr>
        <w:tc>
          <w:tcPr>
            <w:tcW w:w="2323" w:type="dxa"/>
            <w:tcMar>
              <w:top w:w="144" w:type="dxa"/>
              <w:left w:w="0" w:type="dxa"/>
              <w:bottom w:w="0" w:type="dxa"/>
              <w:right w:w="0" w:type="dxa"/>
            </w:tcMar>
            <w:hideMark/>
          </w:tcPr>
          <w:p w14:paraId="5F8AD1D9" w14:textId="77777777" w:rsidR="00AA26E7" w:rsidRPr="00AA26E7" w:rsidRDefault="00AA26E7" w:rsidP="004F35C1">
            <w:r w:rsidRPr="00AA26E7">
              <w:t xml:space="preserve"> Thursday, 3/14</w:t>
            </w:r>
          </w:p>
        </w:tc>
        <w:tc>
          <w:tcPr>
            <w:tcW w:w="6317" w:type="dxa"/>
            <w:tcMar>
              <w:top w:w="144" w:type="dxa"/>
              <w:left w:w="0" w:type="dxa"/>
              <w:bottom w:w="0" w:type="dxa"/>
              <w:right w:w="0" w:type="dxa"/>
            </w:tcMar>
          </w:tcPr>
          <w:sdt>
            <w:sdtPr>
              <w:id w:val="-624772328"/>
              <w:placeholder>
                <w:docPart w:val="49928EFEC651420696BD12BD03BC423D"/>
              </w:placeholder>
            </w:sdtPr>
            <w:sdtContent>
              <w:p w14:paraId="6BA14D51" w14:textId="77777777" w:rsidR="00AA26E7" w:rsidRPr="00AA26E7" w:rsidRDefault="00AA26E7" w:rsidP="004F35C1">
                <w:r w:rsidRPr="00AA26E7">
                  <w:t>9:30am – 11:15am – Read legal translation articles</w:t>
                </w:r>
              </w:p>
              <w:p w14:paraId="26201450" w14:textId="77777777" w:rsidR="00AA26E7" w:rsidRPr="00AA26E7" w:rsidRDefault="00AA26E7" w:rsidP="004F35C1">
                <w:r w:rsidRPr="00AA26E7">
                  <w:t>11:15am – 12:00pm – Translate three DIRs for ADA Larmon</w:t>
                </w:r>
              </w:p>
              <w:p w14:paraId="37B80C84" w14:textId="77777777" w:rsidR="00AA26E7" w:rsidRPr="00AA26E7" w:rsidRDefault="00AA26E7" w:rsidP="004F35C1">
                <w:r w:rsidRPr="00AA26E7">
                  <w:t>12:00pm – 12:30pm – Read legal translation articles</w:t>
                </w:r>
              </w:p>
              <w:p w14:paraId="2AC4FA6C" w14:textId="77777777" w:rsidR="00AA26E7" w:rsidRPr="00AA26E7" w:rsidRDefault="00AA26E7" w:rsidP="004F35C1">
                <w:r w:rsidRPr="00AA26E7">
                  <w:t>12:30pm – 1:00pm – Translate three DIRs for ADA Larmon</w:t>
                </w:r>
              </w:p>
              <w:p w14:paraId="61C7CC3C" w14:textId="77777777" w:rsidR="00AA26E7" w:rsidRPr="00AA26E7" w:rsidRDefault="00AA26E7" w:rsidP="004F35C1">
                <w:r w:rsidRPr="00AA26E7">
                  <w:t>2:30om – 4:00pm – Review 911 transcription/translation (ADA Davidovich), DIRs (ADA Larmon), and misdemeanor factual basis with Ana</w:t>
                </w:r>
              </w:p>
              <w:p w14:paraId="48F3132E" w14:textId="77777777" w:rsidR="00AA26E7" w:rsidRPr="00AA26E7" w:rsidRDefault="00AA26E7" w:rsidP="004F35C1">
                <w:r w:rsidRPr="00AA26E7">
                  <w:t>4:00pm – 4:30pm – Edit DIRs</w:t>
                </w:r>
              </w:p>
              <w:p w14:paraId="3033AF71" w14:textId="77777777" w:rsidR="00AA26E7" w:rsidRPr="00AA26E7" w:rsidRDefault="00AA26E7" w:rsidP="004F35C1">
                <w:r w:rsidRPr="00AA26E7">
                  <w:t xml:space="preserve"> </w:t>
                </w:r>
              </w:p>
            </w:sdtContent>
          </w:sdt>
          <w:p w14:paraId="49DE52D3" w14:textId="77777777" w:rsidR="00AA26E7" w:rsidRPr="00AA26E7" w:rsidRDefault="00AA26E7" w:rsidP="004F35C1"/>
        </w:tc>
      </w:tr>
    </w:tbl>
    <w:p w14:paraId="6315FA1E" w14:textId="77777777" w:rsidR="00AA26E7" w:rsidRPr="00AA26E7" w:rsidRDefault="00AA26E7" w:rsidP="004F35C1"/>
    <w:p w14:paraId="5D293E84" w14:textId="77777777" w:rsidR="00AA26E7" w:rsidRPr="00AA26E7" w:rsidRDefault="00AA26E7" w:rsidP="004F35C1"/>
    <w:p w14:paraId="12504431" w14:textId="77777777" w:rsidR="00AA26E7" w:rsidRPr="00AA26E7" w:rsidRDefault="00AA26E7" w:rsidP="004F35C1"/>
    <w:p w14:paraId="63D144BF" w14:textId="77777777" w:rsidR="00AA26E7" w:rsidRPr="00AA26E7" w:rsidRDefault="00AA26E7" w:rsidP="004F35C1"/>
    <w:p w14:paraId="6E474BDE" w14:textId="594F23EE" w:rsidR="00AA26E7" w:rsidRPr="00AA26E7" w:rsidRDefault="00AA26E7" w:rsidP="004F35C1">
      <w:r w:rsidRPr="00AA26E7">
        <w:rPr>
          <w:noProof/>
        </w:rPr>
        <mc:AlternateContent>
          <mc:Choice Requires="wpg">
            <w:drawing>
              <wp:anchor distT="0" distB="0" distL="114300" distR="114300" simplePos="0" relativeHeight="251669504" behindDoc="1" locked="1" layoutInCell="1" allowOverlap="1" wp14:anchorId="2CC9A702" wp14:editId="150E1BDA">
                <wp:simplePos x="0" y="0"/>
                <wp:positionH relativeFrom="column">
                  <wp:posOffset>-1143000</wp:posOffset>
                </wp:positionH>
                <wp:positionV relativeFrom="page">
                  <wp:posOffset>2030095</wp:posOffset>
                </wp:positionV>
                <wp:extent cx="7506970" cy="7626350"/>
                <wp:effectExtent l="0" t="0" r="0" b="0"/>
                <wp:wrapNone/>
                <wp:docPr id="30119067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1065088008"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846943"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7B01D179" id="Group 11" o:spid="_x0000_s1026" style="position:absolute;margin-left:-90pt;margin-top:159.85pt;width:591.1pt;height:600.5pt;z-index:-251646976;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5CA37089" w14:textId="77777777" w:rsidTr="00AA26E7">
        <w:trPr>
          <w:trHeight w:val="1134"/>
        </w:trPr>
        <w:tc>
          <w:tcPr>
            <w:tcW w:w="9360" w:type="dxa"/>
            <w:gridSpan w:val="2"/>
            <w:hideMark/>
          </w:tcPr>
          <w:p w14:paraId="403686D9" w14:textId="77777777" w:rsidR="00AA26E7" w:rsidRPr="00AA26E7" w:rsidRDefault="00AA26E7" w:rsidP="004F35C1">
            <w:r w:rsidRPr="00AA26E7">
              <w:lastRenderedPageBreak/>
              <w:t>District Attorney of the County of New York</w:t>
            </w:r>
          </w:p>
          <w:p w14:paraId="06E00EC6" w14:textId="77777777" w:rsidR="00AA26E7" w:rsidRPr="00AA26E7" w:rsidRDefault="00AA26E7" w:rsidP="004F35C1">
            <w:r w:rsidRPr="00AA26E7">
              <w:t xml:space="preserve">Interoffice Memorandum </w:t>
            </w:r>
          </w:p>
        </w:tc>
      </w:tr>
      <w:tr w:rsidR="00AA26E7" w:rsidRPr="00AA26E7" w14:paraId="276F6974" w14:textId="77777777" w:rsidTr="00AA26E7">
        <w:tblPrEx>
          <w:tblLook w:val="04A0" w:firstRow="1" w:lastRow="0" w:firstColumn="1" w:lastColumn="0" w:noHBand="0" w:noVBand="1"/>
        </w:tblPrEx>
        <w:trPr>
          <w:trHeight w:val="32"/>
        </w:trPr>
        <w:tc>
          <w:tcPr>
            <w:tcW w:w="2517" w:type="dxa"/>
            <w:hideMark/>
          </w:tcPr>
          <w:p w14:paraId="052110DD" w14:textId="77777777" w:rsidR="00AA26E7" w:rsidRPr="00AA26E7" w:rsidRDefault="00000000" w:rsidP="004F35C1">
            <w:sdt>
              <w:sdtPr>
                <w:id w:val="-1640952703"/>
                <w:placeholder>
                  <w:docPart w:val="51C3EED5EEBC491BBC5ED3269981C543"/>
                </w:placeholder>
                <w:temporary/>
                <w:showingPlcHdr/>
              </w:sdtPr>
              <w:sdtContent>
                <w:r w:rsidR="00AA26E7" w:rsidRPr="00AA26E7">
                  <w:rPr>
                    <w:bCs/>
                  </w:rPr>
                  <w:t>To:</w:t>
                </w:r>
              </w:sdtContent>
            </w:sdt>
            <w:r w:rsidR="00AA26E7" w:rsidRPr="00AA26E7">
              <w:t xml:space="preserve"> </w:t>
            </w:r>
          </w:p>
        </w:tc>
        <w:tc>
          <w:tcPr>
            <w:tcW w:w="6843" w:type="dxa"/>
            <w:hideMark/>
          </w:tcPr>
          <w:p w14:paraId="6090A0A3" w14:textId="77777777" w:rsidR="00AA26E7" w:rsidRPr="00AA26E7" w:rsidRDefault="00000000" w:rsidP="004F35C1">
            <w:sdt>
              <w:sdtPr>
                <w:id w:val="-297155082"/>
                <w:placeholder>
                  <w:docPart w:val="5A824453922F407B8FBE748A3099C10D"/>
                </w:placeholder>
              </w:sdtPr>
              <w:sdtContent>
                <w:r w:rsidR="00AA26E7" w:rsidRPr="00AA26E7">
                  <w:t>Alison Rives, Language Services Unit Director</w:t>
                </w:r>
              </w:sdtContent>
            </w:sdt>
            <w:r w:rsidR="00AA26E7" w:rsidRPr="00AA26E7">
              <w:t xml:space="preserve"> </w:t>
            </w:r>
          </w:p>
        </w:tc>
      </w:tr>
      <w:tr w:rsidR="00AA26E7" w:rsidRPr="00AA26E7" w14:paraId="25F13570" w14:textId="77777777" w:rsidTr="00AA26E7">
        <w:tblPrEx>
          <w:tblLook w:val="04A0" w:firstRow="1" w:lastRow="0" w:firstColumn="1" w:lastColumn="0" w:noHBand="0" w:noVBand="1"/>
        </w:tblPrEx>
        <w:trPr>
          <w:trHeight w:val="37"/>
        </w:trPr>
        <w:tc>
          <w:tcPr>
            <w:tcW w:w="2517" w:type="dxa"/>
            <w:hideMark/>
          </w:tcPr>
          <w:p w14:paraId="782D519E" w14:textId="77777777" w:rsidR="00AA26E7" w:rsidRPr="00AA26E7" w:rsidRDefault="00000000" w:rsidP="004F35C1">
            <w:sdt>
              <w:sdtPr>
                <w:id w:val="-505668814"/>
                <w:placeholder>
                  <w:docPart w:val="CE47AAF2F38B4EC5BA0AF16B5F5B1593"/>
                </w:placeholder>
                <w:temporary/>
                <w:showingPlcHdr/>
              </w:sdtPr>
              <w:sdtContent>
                <w:r w:rsidR="00AA26E7" w:rsidRPr="00AA26E7">
                  <w:t xml:space="preserve">From: </w:t>
                </w:r>
              </w:sdtContent>
            </w:sdt>
          </w:p>
        </w:tc>
        <w:tc>
          <w:tcPr>
            <w:tcW w:w="6843" w:type="dxa"/>
            <w:hideMark/>
          </w:tcPr>
          <w:p w14:paraId="7DA1095D" w14:textId="77777777" w:rsidR="00AA26E7" w:rsidRPr="00AA26E7" w:rsidRDefault="00000000" w:rsidP="004F35C1">
            <w:sdt>
              <w:sdtPr>
                <w:id w:val="-1889328183"/>
                <w:placeholder>
                  <w:docPart w:val="CA982A3C2507420A91C753B5DBE2CEA4"/>
                </w:placeholder>
              </w:sdtPr>
              <w:sdtContent>
                <w:r w:rsidR="00AA26E7" w:rsidRPr="00AA26E7">
                  <w:t>Robert Esposito, Rutgers University Student</w:t>
                </w:r>
              </w:sdtContent>
            </w:sdt>
            <w:r w:rsidR="00AA26E7" w:rsidRPr="00AA26E7">
              <w:t xml:space="preserve"> </w:t>
            </w:r>
          </w:p>
        </w:tc>
      </w:tr>
      <w:tr w:rsidR="00AA26E7" w:rsidRPr="00AA26E7" w14:paraId="0FE037A7" w14:textId="77777777" w:rsidTr="00AA26E7">
        <w:tblPrEx>
          <w:tblLook w:val="04A0" w:firstRow="1" w:lastRow="0" w:firstColumn="1" w:lastColumn="0" w:noHBand="0" w:noVBand="1"/>
        </w:tblPrEx>
        <w:trPr>
          <w:trHeight w:val="37"/>
        </w:trPr>
        <w:tc>
          <w:tcPr>
            <w:tcW w:w="2517" w:type="dxa"/>
            <w:hideMark/>
          </w:tcPr>
          <w:p w14:paraId="319BDEE2" w14:textId="77777777" w:rsidR="00AA26E7" w:rsidRPr="00AA26E7" w:rsidRDefault="00000000" w:rsidP="004F35C1">
            <w:sdt>
              <w:sdtPr>
                <w:id w:val="724800845"/>
                <w:placeholder>
                  <w:docPart w:val="0066697E70FD472C848CC6FD95FBBDB9"/>
                </w:placeholder>
                <w:temporary/>
                <w:showingPlcHdr/>
              </w:sdtPr>
              <w:sdtContent>
                <w:r w:rsidR="00AA26E7" w:rsidRPr="00AA26E7">
                  <w:t xml:space="preserve">CC: </w:t>
                </w:r>
              </w:sdtContent>
            </w:sdt>
          </w:p>
        </w:tc>
        <w:tc>
          <w:tcPr>
            <w:tcW w:w="6843" w:type="dxa"/>
            <w:hideMark/>
          </w:tcPr>
          <w:p w14:paraId="43C24BBC" w14:textId="77777777" w:rsidR="00AA26E7" w:rsidRPr="00AA26E7" w:rsidRDefault="00AA26E7" w:rsidP="004F35C1">
            <w:r w:rsidRPr="00AA26E7">
              <w:t>Ana Solis, Senior Spanish Interpreter</w:t>
            </w:r>
          </w:p>
        </w:tc>
      </w:tr>
      <w:tr w:rsidR="00AA26E7" w:rsidRPr="00AA26E7" w14:paraId="29C288CA" w14:textId="77777777" w:rsidTr="00AA26E7">
        <w:tblPrEx>
          <w:tblLook w:val="04A0" w:firstRow="1" w:lastRow="0" w:firstColumn="1" w:lastColumn="0" w:noHBand="0" w:noVBand="1"/>
        </w:tblPrEx>
        <w:trPr>
          <w:trHeight w:val="102"/>
        </w:trPr>
        <w:tc>
          <w:tcPr>
            <w:tcW w:w="2517" w:type="dxa"/>
            <w:hideMark/>
          </w:tcPr>
          <w:p w14:paraId="27C3B8AB" w14:textId="77777777" w:rsidR="00AA26E7" w:rsidRPr="00AA26E7" w:rsidRDefault="00000000" w:rsidP="004F35C1">
            <w:sdt>
              <w:sdtPr>
                <w:id w:val="422000261"/>
                <w:placeholder>
                  <w:docPart w:val="972D785FAEAB492FBBF33F9E46382294"/>
                </w:placeholder>
                <w:temporary/>
                <w:showingPlcHdr/>
              </w:sdtPr>
              <w:sdtContent>
                <w:r w:rsidR="00AA26E7" w:rsidRPr="00AA26E7">
                  <w:t>Date:</w:t>
                </w:r>
              </w:sdtContent>
            </w:sdt>
          </w:p>
        </w:tc>
        <w:tc>
          <w:tcPr>
            <w:tcW w:w="6843" w:type="dxa"/>
            <w:hideMark/>
          </w:tcPr>
          <w:p w14:paraId="1A90380A" w14:textId="77777777" w:rsidR="00AA26E7" w:rsidRPr="00AA26E7" w:rsidRDefault="00AA26E7" w:rsidP="004F35C1">
            <w:r w:rsidRPr="00AA26E7">
              <w:t>Friday, March 22</w:t>
            </w:r>
            <w:r w:rsidRPr="00AA26E7">
              <w:rPr>
                <w:vertAlign w:val="superscript"/>
              </w:rPr>
              <w:t>nd</w:t>
            </w:r>
            <w:r w:rsidRPr="00AA26E7">
              <w:t>, 2024</w:t>
            </w:r>
          </w:p>
        </w:tc>
      </w:tr>
      <w:tr w:rsidR="00AA26E7" w:rsidRPr="00AA26E7" w14:paraId="357E1CDD"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270666DB" w14:textId="77777777" w:rsidR="00AA26E7" w:rsidRPr="00AA26E7" w:rsidRDefault="00000000" w:rsidP="004F35C1">
            <w:sdt>
              <w:sdtPr>
                <w:id w:val="-408389594"/>
                <w:placeholder>
                  <w:docPart w:val="761A9252BDF4457AB83E295622787A69"/>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3BA49F40" w14:textId="77777777" w:rsidR="00AA26E7" w:rsidRPr="00AA26E7" w:rsidRDefault="00000000" w:rsidP="004F35C1">
            <w:sdt>
              <w:sdtPr>
                <w:id w:val="-1555758915"/>
                <w:placeholder>
                  <w:docPart w:val="324FFCC06DF14C81A1208D102F1EFA82"/>
                </w:placeholder>
              </w:sdtPr>
              <w:sdtContent>
                <w:r w:rsidR="00AA26E7" w:rsidRPr="00AA26E7">
                  <w:t>Week 6 Log (March 18</w:t>
                </w:r>
                <w:r w:rsidR="00AA26E7" w:rsidRPr="00AA26E7">
                  <w:rPr>
                    <w:vertAlign w:val="superscript"/>
                  </w:rPr>
                  <w:t xml:space="preserve">th </w:t>
                </w:r>
                <w:r w:rsidR="00AA26E7" w:rsidRPr="00AA26E7">
                  <w:t>– March 22</w:t>
                </w:r>
                <w:r w:rsidR="00AA26E7" w:rsidRPr="00AA26E7">
                  <w:rPr>
                    <w:vertAlign w:val="superscript"/>
                  </w:rPr>
                  <w:t>nd</w:t>
                </w:r>
                <w:r w:rsidR="00AA26E7" w:rsidRPr="00AA26E7">
                  <w:t>)</w:t>
                </w:r>
              </w:sdtContent>
            </w:sdt>
          </w:p>
        </w:tc>
      </w:tr>
      <w:tr w:rsidR="00AA26E7" w:rsidRPr="00AA26E7" w14:paraId="4482937C"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4226101E" w14:textId="77777777" w:rsidR="00AA26E7" w:rsidRPr="00AA26E7" w:rsidRDefault="00AA26E7" w:rsidP="004F35C1">
            <w:r w:rsidRPr="00AA26E7">
              <w:t>Tuesday, 3/19</w:t>
            </w:r>
          </w:p>
        </w:tc>
        <w:tc>
          <w:tcPr>
            <w:tcW w:w="6843" w:type="dxa"/>
            <w:tcMar>
              <w:top w:w="0" w:type="dxa"/>
              <w:left w:w="0" w:type="dxa"/>
              <w:bottom w:w="576" w:type="dxa"/>
              <w:right w:w="0" w:type="dxa"/>
            </w:tcMar>
            <w:hideMark/>
          </w:tcPr>
          <w:sdt>
            <w:sdtPr>
              <w:id w:val="-1958634458"/>
              <w:placeholder>
                <w:docPart w:val="8FCA0A88E45447B8A2E5DFD8D61B71A6"/>
              </w:placeholder>
            </w:sdtPr>
            <w:sdtContent>
              <w:p w14:paraId="494533D4" w14:textId="77777777" w:rsidR="00AA26E7" w:rsidRPr="00AA26E7" w:rsidRDefault="00AA26E7" w:rsidP="004F35C1">
                <w:r w:rsidRPr="00AA26E7">
                  <w:t>9:30am – 10:00am – Disability training module</w:t>
                </w:r>
              </w:p>
              <w:p w14:paraId="7EE21930" w14:textId="77777777" w:rsidR="00AA26E7" w:rsidRPr="00AA26E7" w:rsidRDefault="00AA26E7" w:rsidP="004F35C1">
                <w:r w:rsidRPr="00AA26E7">
                  <w:t>10:00am – 11:00am – Read legal translation articles</w:t>
                </w:r>
              </w:p>
              <w:p w14:paraId="42ED4A16" w14:textId="77777777" w:rsidR="00AA26E7" w:rsidRPr="00AA26E7" w:rsidRDefault="00AA26E7" w:rsidP="004F35C1">
                <w:r w:rsidRPr="00AA26E7">
                  <w:t>11:00am – 11:15am – Update internal units glossary</w:t>
                </w:r>
              </w:p>
              <w:p w14:paraId="24400D61" w14:textId="77777777" w:rsidR="00AA26E7" w:rsidRPr="00AA26E7" w:rsidRDefault="00AA26E7" w:rsidP="004F35C1">
                <w:r w:rsidRPr="00AA26E7">
                  <w:t>11:15am – 11:45am – Read legal translation articles</w:t>
                </w:r>
              </w:p>
              <w:p w14:paraId="484DFE7B" w14:textId="77777777" w:rsidR="00AA26E7" w:rsidRPr="00AA26E7" w:rsidRDefault="00AA26E7" w:rsidP="004F35C1">
                <w:r w:rsidRPr="00AA26E7">
                  <w:t>11:45am – 12:45pm – Office interview with ADA Kania, shadowing Ivan</w:t>
                </w:r>
              </w:p>
              <w:p w14:paraId="73289005" w14:textId="77777777" w:rsidR="00AA26E7" w:rsidRPr="00AA26E7" w:rsidRDefault="00AA26E7" w:rsidP="004F35C1">
                <w:r w:rsidRPr="00AA26E7">
                  <w:t>12:45pm – 1:00pm – Read legal translation articles</w:t>
                </w:r>
              </w:p>
              <w:p w14:paraId="7629F9C3" w14:textId="77777777" w:rsidR="00AA26E7" w:rsidRPr="00AA26E7" w:rsidRDefault="00AA26E7" w:rsidP="004F35C1">
                <w:r w:rsidRPr="00AA26E7">
                  <w:t>1:00pm – 2:00pm – Lunch</w:t>
                </w:r>
              </w:p>
              <w:p w14:paraId="435FA80C" w14:textId="77777777" w:rsidR="00AA26E7" w:rsidRPr="00AA26E7" w:rsidRDefault="00AA26E7" w:rsidP="004F35C1">
                <w:r w:rsidRPr="00AA26E7">
                  <w:t>2:00pm – 3:00pm – Read legal translation articles</w:t>
                </w:r>
              </w:p>
              <w:p w14:paraId="47BEB817" w14:textId="77777777" w:rsidR="00AA26E7" w:rsidRPr="00AA26E7" w:rsidRDefault="00AA26E7" w:rsidP="004F35C1">
                <w:r w:rsidRPr="00AA26E7">
                  <w:t>3:30pm – 4:00pm – Office interview with ADA Ahmadian, shadowing Ivana</w:t>
                </w:r>
              </w:p>
              <w:p w14:paraId="7AA91B20" w14:textId="77777777" w:rsidR="00AA26E7" w:rsidRPr="00AA26E7" w:rsidRDefault="00AA26E7" w:rsidP="004F35C1">
                <w:r w:rsidRPr="00AA26E7">
                  <w:t xml:space="preserve">4:00pm – 4:30pm – Read legal translation articles </w:t>
                </w:r>
              </w:p>
            </w:sdtContent>
          </w:sdt>
        </w:tc>
      </w:tr>
      <w:tr w:rsidR="00AA26E7" w:rsidRPr="00AA26E7" w14:paraId="1F9D64A7"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6060D56F" w14:textId="77777777" w:rsidR="00AA26E7" w:rsidRPr="00AA26E7" w:rsidRDefault="00AA26E7" w:rsidP="004F35C1">
            <w:r w:rsidRPr="00AA26E7">
              <w:t xml:space="preserve"> Thursday, 3/21</w:t>
            </w:r>
          </w:p>
        </w:tc>
        <w:tc>
          <w:tcPr>
            <w:tcW w:w="6843" w:type="dxa"/>
            <w:tcMar>
              <w:top w:w="144" w:type="dxa"/>
              <w:left w:w="0" w:type="dxa"/>
              <w:bottom w:w="0" w:type="dxa"/>
              <w:right w:w="0" w:type="dxa"/>
            </w:tcMar>
          </w:tcPr>
          <w:sdt>
            <w:sdtPr>
              <w:id w:val="-1378151916"/>
              <w:placeholder>
                <w:docPart w:val="779F8F8921C44E4EA0961F6684C86858"/>
              </w:placeholder>
            </w:sdtPr>
            <w:sdtContent>
              <w:p w14:paraId="7DE8F7E9" w14:textId="77777777" w:rsidR="00AA26E7" w:rsidRPr="00AA26E7" w:rsidRDefault="00AA26E7" w:rsidP="004F35C1">
                <w:r w:rsidRPr="00AA26E7">
                  <w:t>9:30am – 9:45am – Update internal units glossary</w:t>
                </w:r>
              </w:p>
              <w:p w14:paraId="6D7B97C2" w14:textId="77777777" w:rsidR="00AA26E7" w:rsidRPr="00AA26E7" w:rsidRDefault="00AA26E7" w:rsidP="004F35C1">
                <w:r w:rsidRPr="00AA26E7">
                  <w:t>9:45am – 10:00am – Read legal translation articles</w:t>
                </w:r>
              </w:p>
              <w:p w14:paraId="3979DFE5" w14:textId="77777777" w:rsidR="00AA26E7" w:rsidRPr="00AA26E7" w:rsidRDefault="00AA26E7" w:rsidP="004F35C1">
                <w:r w:rsidRPr="00AA26E7">
                  <w:t xml:space="preserve">10:00am – 10:15am – Review ADA </w:t>
                </w:r>
                <w:proofErr w:type="spellStart"/>
                <w:r w:rsidRPr="00AA26E7">
                  <w:t>Demartini</w:t>
                </w:r>
                <w:proofErr w:type="spellEnd"/>
                <w:r w:rsidRPr="00AA26E7">
                  <w:t xml:space="preserve"> and ADA Castano cases for upcoming interviews</w:t>
                </w:r>
              </w:p>
              <w:p w14:paraId="138F15C2" w14:textId="77777777" w:rsidR="00AA26E7" w:rsidRPr="00AA26E7" w:rsidRDefault="00AA26E7" w:rsidP="004F35C1">
                <w:r w:rsidRPr="00AA26E7">
                  <w:t>10:15am – 11:00am – Review strangulation domestic violence presentation</w:t>
                </w:r>
              </w:p>
              <w:p w14:paraId="7342647A" w14:textId="77777777" w:rsidR="00AA26E7" w:rsidRPr="00AA26E7" w:rsidRDefault="00AA26E7" w:rsidP="004F35C1">
                <w:r w:rsidRPr="00AA26E7">
                  <w:t>11:00am – 11:45am – Read legal translation articles</w:t>
                </w:r>
              </w:p>
              <w:p w14:paraId="55159494" w14:textId="77777777" w:rsidR="00AA26E7" w:rsidRPr="00AA26E7" w:rsidRDefault="00AA26E7" w:rsidP="004F35C1">
                <w:r w:rsidRPr="00AA26E7">
                  <w:lastRenderedPageBreak/>
                  <w:t>11:45am – 12:15pm – Transcribe/translate NYPD interview for ADA Barbour</w:t>
                </w:r>
              </w:p>
              <w:p w14:paraId="37F1E023" w14:textId="77777777" w:rsidR="00AA26E7" w:rsidRPr="00AA26E7" w:rsidRDefault="00AA26E7" w:rsidP="004F35C1">
                <w:r w:rsidRPr="00AA26E7">
                  <w:t>12:15pm – 12:45pm – Phone call for ADA Khan</w:t>
                </w:r>
              </w:p>
              <w:p w14:paraId="5530678B" w14:textId="77777777" w:rsidR="00AA26E7" w:rsidRPr="00AA26E7" w:rsidRDefault="00AA26E7" w:rsidP="004F35C1">
                <w:r w:rsidRPr="00AA26E7">
                  <w:t>12:45pm – 1:00pm – Transcribe/translate NYPD interview for ADA Barbour</w:t>
                </w:r>
              </w:p>
              <w:p w14:paraId="3D012E9E" w14:textId="77777777" w:rsidR="00AA26E7" w:rsidRPr="00AA26E7" w:rsidRDefault="00AA26E7" w:rsidP="004F35C1">
                <w:r w:rsidRPr="00AA26E7">
                  <w:t>1:00pm – 2:00pm – Lunch</w:t>
                </w:r>
              </w:p>
              <w:p w14:paraId="7166252F" w14:textId="77777777" w:rsidR="00AA26E7" w:rsidRPr="00AA26E7" w:rsidRDefault="00AA26E7" w:rsidP="004F35C1">
                <w:r w:rsidRPr="00AA26E7">
                  <w:t>2:00pm – 4:30pm – Transcribe/translate NYPD interview for ADA Barbour</w:t>
                </w:r>
              </w:p>
              <w:p w14:paraId="76AD6858" w14:textId="77777777" w:rsidR="00AA26E7" w:rsidRPr="00AA26E7" w:rsidRDefault="00000000" w:rsidP="004F35C1"/>
            </w:sdtContent>
          </w:sdt>
          <w:p w14:paraId="7588E3F0" w14:textId="77777777" w:rsidR="00AA26E7" w:rsidRPr="00AA26E7" w:rsidRDefault="00AA26E7" w:rsidP="004F35C1"/>
        </w:tc>
      </w:tr>
    </w:tbl>
    <w:p w14:paraId="764E2658" w14:textId="19D7AF62" w:rsidR="00AA26E7" w:rsidRPr="00AA26E7" w:rsidRDefault="00AA26E7" w:rsidP="004F35C1">
      <w:r w:rsidRPr="00AA26E7">
        <w:rPr>
          <w:noProof/>
        </w:rPr>
        <w:lastRenderedPageBreak/>
        <mc:AlternateContent>
          <mc:Choice Requires="wpg">
            <w:drawing>
              <wp:anchor distT="0" distB="0" distL="114300" distR="114300" simplePos="0" relativeHeight="251671552" behindDoc="1" locked="1" layoutInCell="1" allowOverlap="1" wp14:anchorId="4943CACC" wp14:editId="7A68998D">
                <wp:simplePos x="0" y="0"/>
                <wp:positionH relativeFrom="column">
                  <wp:posOffset>-1143000</wp:posOffset>
                </wp:positionH>
                <wp:positionV relativeFrom="page">
                  <wp:posOffset>2030095</wp:posOffset>
                </wp:positionV>
                <wp:extent cx="7506970" cy="7626350"/>
                <wp:effectExtent l="0" t="0" r="0" b="0"/>
                <wp:wrapNone/>
                <wp:docPr id="39805569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208720332"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93567"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3930A2C2" id="Group 13" o:spid="_x0000_s1026" style="position:absolute;margin-left:-90pt;margin-top:159.85pt;width:591.1pt;height:600.5pt;z-index:-251644928;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3C582C90" w14:textId="77777777" w:rsidTr="00AA26E7">
        <w:trPr>
          <w:trHeight w:val="1134"/>
        </w:trPr>
        <w:tc>
          <w:tcPr>
            <w:tcW w:w="9360" w:type="dxa"/>
            <w:gridSpan w:val="2"/>
            <w:hideMark/>
          </w:tcPr>
          <w:p w14:paraId="2F21E8BE" w14:textId="77777777" w:rsidR="00AA26E7" w:rsidRPr="00AA26E7" w:rsidRDefault="00AA26E7" w:rsidP="004F35C1">
            <w:r w:rsidRPr="00AA26E7">
              <w:t>District Attorney of the County of New York</w:t>
            </w:r>
          </w:p>
          <w:p w14:paraId="42EA94B8" w14:textId="77777777" w:rsidR="00AA26E7" w:rsidRPr="00AA26E7" w:rsidRDefault="00AA26E7" w:rsidP="004F35C1">
            <w:r w:rsidRPr="00AA26E7">
              <w:t xml:space="preserve">Interoffice Memorandum </w:t>
            </w:r>
          </w:p>
        </w:tc>
      </w:tr>
      <w:tr w:rsidR="00AA26E7" w:rsidRPr="00AA26E7" w14:paraId="08C6ABDF" w14:textId="77777777" w:rsidTr="00AA26E7">
        <w:tblPrEx>
          <w:tblLook w:val="04A0" w:firstRow="1" w:lastRow="0" w:firstColumn="1" w:lastColumn="0" w:noHBand="0" w:noVBand="1"/>
        </w:tblPrEx>
        <w:trPr>
          <w:trHeight w:val="32"/>
        </w:trPr>
        <w:tc>
          <w:tcPr>
            <w:tcW w:w="2517" w:type="dxa"/>
            <w:hideMark/>
          </w:tcPr>
          <w:p w14:paraId="1DB2625D" w14:textId="77777777" w:rsidR="00AA26E7" w:rsidRPr="00AA26E7" w:rsidRDefault="00000000" w:rsidP="004F35C1">
            <w:sdt>
              <w:sdtPr>
                <w:id w:val="-1852938923"/>
                <w:placeholder>
                  <w:docPart w:val="677999D1D05F477989F9635B6CBDBB55"/>
                </w:placeholder>
                <w:temporary/>
                <w:showingPlcHdr/>
              </w:sdtPr>
              <w:sdtContent>
                <w:r w:rsidR="00AA26E7" w:rsidRPr="00AA26E7">
                  <w:rPr>
                    <w:bCs/>
                  </w:rPr>
                  <w:t>To:</w:t>
                </w:r>
              </w:sdtContent>
            </w:sdt>
            <w:r w:rsidR="00AA26E7" w:rsidRPr="00AA26E7">
              <w:t xml:space="preserve"> </w:t>
            </w:r>
          </w:p>
        </w:tc>
        <w:tc>
          <w:tcPr>
            <w:tcW w:w="6843" w:type="dxa"/>
            <w:hideMark/>
          </w:tcPr>
          <w:p w14:paraId="5F74394A" w14:textId="77777777" w:rsidR="00AA26E7" w:rsidRPr="00AA26E7" w:rsidRDefault="00000000" w:rsidP="004F35C1">
            <w:sdt>
              <w:sdtPr>
                <w:id w:val="-1027640105"/>
                <w:placeholder>
                  <w:docPart w:val="D4AECE3887AD48A9AF9BC39724F9D96D"/>
                </w:placeholder>
              </w:sdtPr>
              <w:sdtContent>
                <w:r w:rsidR="00AA26E7" w:rsidRPr="00AA26E7">
                  <w:t>Alison Rives, Language Services Unit Director</w:t>
                </w:r>
              </w:sdtContent>
            </w:sdt>
            <w:r w:rsidR="00AA26E7" w:rsidRPr="00AA26E7">
              <w:t xml:space="preserve"> </w:t>
            </w:r>
          </w:p>
        </w:tc>
      </w:tr>
      <w:tr w:rsidR="00AA26E7" w:rsidRPr="00AA26E7" w14:paraId="0573B0D8" w14:textId="77777777" w:rsidTr="00AA26E7">
        <w:tblPrEx>
          <w:tblLook w:val="04A0" w:firstRow="1" w:lastRow="0" w:firstColumn="1" w:lastColumn="0" w:noHBand="0" w:noVBand="1"/>
        </w:tblPrEx>
        <w:trPr>
          <w:trHeight w:val="37"/>
        </w:trPr>
        <w:tc>
          <w:tcPr>
            <w:tcW w:w="2517" w:type="dxa"/>
            <w:hideMark/>
          </w:tcPr>
          <w:p w14:paraId="48BC3146" w14:textId="77777777" w:rsidR="00AA26E7" w:rsidRPr="00AA26E7" w:rsidRDefault="00000000" w:rsidP="004F35C1">
            <w:sdt>
              <w:sdtPr>
                <w:id w:val="-969289209"/>
                <w:placeholder>
                  <w:docPart w:val="68D8B81B56224798AC02799CB64CD26A"/>
                </w:placeholder>
                <w:temporary/>
                <w:showingPlcHdr/>
              </w:sdtPr>
              <w:sdtContent>
                <w:r w:rsidR="00AA26E7" w:rsidRPr="00AA26E7">
                  <w:t xml:space="preserve">From: </w:t>
                </w:r>
              </w:sdtContent>
            </w:sdt>
          </w:p>
        </w:tc>
        <w:tc>
          <w:tcPr>
            <w:tcW w:w="6843" w:type="dxa"/>
            <w:hideMark/>
          </w:tcPr>
          <w:p w14:paraId="76BB2B29" w14:textId="77777777" w:rsidR="00AA26E7" w:rsidRPr="00AA26E7" w:rsidRDefault="00000000" w:rsidP="004F35C1">
            <w:sdt>
              <w:sdtPr>
                <w:id w:val="-945920004"/>
                <w:placeholder>
                  <w:docPart w:val="A6BEA1A3D8564253B8EEFB6F03CB3204"/>
                </w:placeholder>
              </w:sdtPr>
              <w:sdtContent>
                <w:r w:rsidR="00AA26E7" w:rsidRPr="00AA26E7">
                  <w:t>Robert Esposito, Rutgers University Student</w:t>
                </w:r>
              </w:sdtContent>
            </w:sdt>
            <w:r w:rsidR="00AA26E7" w:rsidRPr="00AA26E7">
              <w:t xml:space="preserve"> </w:t>
            </w:r>
          </w:p>
        </w:tc>
      </w:tr>
      <w:tr w:rsidR="00AA26E7" w:rsidRPr="00AA26E7" w14:paraId="3C2EE7C2" w14:textId="77777777" w:rsidTr="00AA26E7">
        <w:tblPrEx>
          <w:tblLook w:val="04A0" w:firstRow="1" w:lastRow="0" w:firstColumn="1" w:lastColumn="0" w:noHBand="0" w:noVBand="1"/>
        </w:tblPrEx>
        <w:trPr>
          <w:trHeight w:val="37"/>
        </w:trPr>
        <w:tc>
          <w:tcPr>
            <w:tcW w:w="2517" w:type="dxa"/>
            <w:hideMark/>
          </w:tcPr>
          <w:p w14:paraId="42540624" w14:textId="77777777" w:rsidR="00AA26E7" w:rsidRPr="00AA26E7" w:rsidRDefault="00000000" w:rsidP="004F35C1">
            <w:sdt>
              <w:sdtPr>
                <w:id w:val="-1938282483"/>
                <w:placeholder>
                  <w:docPart w:val="08E2C32E91A44693B92B372878945415"/>
                </w:placeholder>
                <w:temporary/>
                <w:showingPlcHdr/>
              </w:sdtPr>
              <w:sdtContent>
                <w:r w:rsidR="00AA26E7" w:rsidRPr="00AA26E7">
                  <w:t xml:space="preserve">CC: </w:t>
                </w:r>
              </w:sdtContent>
            </w:sdt>
          </w:p>
        </w:tc>
        <w:tc>
          <w:tcPr>
            <w:tcW w:w="6843" w:type="dxa"/>
            <w:hideMark/>
          </w:tcPr>
          <w:p w14:paraId="2C7C6B58" w14:textId="77777777" w:rsidR="00AA26E7" w:rsidRPr="00AA26E7" w:rsidRDefault="00AA26E7" w:rsidP="004F35C1">
            <w:r w:rsidRPr="00AA26E7">
              <w:t>Ana Solis, Senior Spanish Interpreter</w:t>
            </w:r>
          </w:p>
        </w:tc>
      </w:tr>
      <w:tr w:rsidR="00AA26E7" w:rsidRPr="00AA26E7" w14:paraId="116A1CE2" w14:textId="77777777" w:rsidTr="00AA26E7">
        <w:tblPrEx>
          <w:tblLook w:val="04A0" w:firstRow="1" w:lastRow="0" w:firstColumn="1" w:lastColumn="0" w:noHBand="0" w:noVBand="1"/>
        </w:tblPrEx>
        <w:trPr>
          <w:trHeight w:val="102"/>
        </w:trPr>
        <w:tc>
          <w:tcPr>
            <w:tcW w:w="2517" w:type="dxa"/>
            <w:hideMark/>
          </w:tcPr>
          <w:p w14:paraId="6E7DE0AE" w14:textId="77777777" w:rsidR="00AA26E7" w:rsidRPr="00AA26E7" w:rsidRDefault="00000000" w:rsidP="004F35C1">
            <w:sdt>
              <w:sdtPr>
                <w:id w:val="-921257919"/>
                <w:placeholder>
                  <w:docPart w:val="7F9B3C68795B4E638CD3F06D83C7258D"/>
                </w:placeholder>
                <w:temporary/>
                <w:showingPlcHdr/>
              </w:sdtPr>
              <w:sdtContent>
                <w:r w:rsidR="00AA26E7" w:rsidRPr="00AA26E7">
                  <w:t>Date:</w:t>
                </w:r>
              </w:sdtContent>
            </w:sdt>
          </w:p>
        </w:tc>
        <w:tc>
          <w:tcPr>
            <w:tcW w:w="6843" w:type="dxa"/>
            <w:hideMark/>
          </w:tcPr>
          <w:p w14:paraId="6E215FEE" w14:textId="77777777" w:rsidR="00AA26E7" w:rsidRPr="00AA26E7" w:rsidRDefault="00AA26E7" w:rsidP="004F35C1">
            <w:r w:rsidRPr="00AA26E7">
              <w:t>Friday, March 22</w:t>
            </w:r>
            <w:r w:rsidRPr="00AA26E7">
              <w:rPr>
                <w:vertAlign w:val="superscript"/>
              </w:rPr>
              <w:t>nd</w:t>
            </w:r>
            <w:r w:rsidRPr="00AA26E7">
              <w:t>, 2024</w:t>
            </w:r>
          </w:p>
        </w:tc>
      </w:tr>
      <w:tr w:rsidR="00AA26E7" w:rsidRPr="00AA26E7" w14:paraId="478B2C64"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2EE2C17A" w14:textId="77777777" w:rsidR="00AA26E7" w:rsidRPr="00AA26E7" w:rsidRDefault="00000000" w:rsidP="004F35C1">
            <w:sdt>
              <w:sdtPr>
                <w:id w:val="19515420"/>
                <w:placeholder>
                  <w:docPart w:val="6FA5B719D3564D8D928CCB1AE2A631B6"/>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4C2521B6" w14:textId="77777777" w:rsidR="00AA26E7" w:rsidRPr="00AA26E7" w:rsidRDefault="00000000" w:rsidP="004F35C1">
            <w:sdt>
              <w:sdtPr>
                <w:id w:val="873352077"/>
                <w:placeholder>
                  <w:docPart w:val="CD577C08979C46E086B60C21D103847A"/>
                </w:placeholder>
              </w:sdtPr>
              <w:sdtContent>
                <w:r w:rsidR="00AA26E7" w:rsidRPr="00AA26E7">
                  <w:t>Week 7 Log (March 25</w:t>
                </w:r>
                <w:r w:rsidR="00AA26E7" w:rsidRPr="00AA26E7">
                  <w:rPr>
                    <w:vertAlign w:val="superscript"/>
                  </w:rPr>
                  <w:t xml:space="preserve">th </w:t>
                </w:r>
                <w:r w:rsidR="00AA26E7" w:rsidRPr="00AA26E7">
                  <w:t>– March 29</w:t>
                </w:r>
                <w:r w:rsidR="00AA26E7" w:rsidRPr="00AA26E7">
                  <w:rPr>
                    <w:vertAlign w:val="superscript"/>
                  </w:rPr>
                  <w:t>th</w:t>
                </w:r>
                <w:r w:rsidR="00AA26E7" w:rsidRPr="00AA26E7">
                  <w:t>)</w:t>
                </w:r>
              </w:sdtContent>
            </w:sdt>
          </w:p>
        </w:tc>
      </w:tr>
      <w:tr w:rsidR="00AA26E7" w:rsidRPr="00AA26E7" w14:paraId="2C178DB5"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4132DA09" w14:textId="77777777" w:rsidR="00AA26E7" w:rsidRPr="00AA26E7" w:rsidRDefault="00AA26E7" w:rsidP="004F35C1">
            <w:r w:rsidRPr="00AA26E7">
              <w:t>Tuesday, 3/24</w:t>
            </w:r>
          </w:p>
        </w:tc>
        <w:tc>
          <w:tcPr>
            <w:tcW w:w="6843" w:type="dxa"/>
            <w:tcMar>
              <w:top w:w="0" w:type="dxa"/>
              <w:left w:w="0" w:type="dxa"/>
              <w:bottom w:w="576" w:type="dxa"/>
              <w:right w:w="0" w:type="dxa"/>
            </w:tcMar>
          </w:tcPr>
          <w:sdt>
            <w:sdtPr>
              <w:id w:val="-1063719208"/>
              <w:placeholder>
                <w:docPart w:val="B326715B06D74113BEC80E7FAC1AA32D"/>
              </w:placeholder>
            </w:sdtPr>
            <w:sdtContent>
              <w:p w14:paraId="56E35FB6" w14:textId="77777777" w:rsidR="00AA26E7" w:rsidRPr="00AA26E7" w:rsidRDefault="00AA26E7" w:rsidP="004F35C1">
                <w:r w:rsidRPr="00AA26E7">
                  <w:t>9:30am – 10:30am – DIR translation for ADA Safer</w:t>
                </w:r>
              </w:p>
              <w:p w14:paraId="6BDBBE27" w14:textId="77777777" w:rsidR="00AA26E7" w:rsidRPr="00AA26E7" w:rsidRDefault="00AA26E7" w:rsidP="004F35C1">
                <w:r w:rsidRPr="00AA26E7">
                  <w:t>10:30am – 11:30am – Read medical interpreting ethics</w:t>
                </w:r>
              </w:p>
              <w:p w14:paraId="681AD3BA" w14:textId="77777777" w:rsidR="00AA26E7" w:rsidRPr="00AA26E7" w:rsidRDefault="00AA26E7" w:rsidP="004F35C1">
                <w:r w:rsidRPr="00AA26E7">
                  <w:t>11:30am – 1:00pm – Proffer for ADA White, shadowing Ana</w:t>
                </w:r>
              </w:p>
              <w:p w14:paraId="6839869F" w14:textId="77777777" w:rsidR="00AA26E7" w:rsidRPr="00AA26E7" w:rsidRDefault="00AA26E7" w:rsidP="004F35C1">
                <w:r w:rsidRPr="00AA26E7">
                  <w:t>1:00pm – 2:00pm – Lunch</w:t>
                </w:r>
              </w:p>
              <w:p w14:paraId="01EE6BDD" w14:textId="77777777" w:rsidR="00AA26E7" w:rsidRPr="00AA26E7" w:rsidRDefault="00AA26E7" w:rsidP="004F35C1">
                <w:r w:rsidRPr="00AA26E7">
                  <w:t>2:00pm – 3:00pm – Read medical interpreting ethics</w:t>
                </w:r>
              </w:p>
              <w:p w14:paraId="32ACB88E" w14:textId="77777777" w:rsidR="00AA26E7" w:rsidRPr="00AA26E7" w:rsidRDefault="00AA26E7" w:rsidP="004F35C1">
                <w:r w:rsidRPr="00AA26E7">
                  <w:t>3:00pm – 3:30pm – Review proffer vocab with Ana</w:t>
                </w:r>
              </w:p>
              <w:p w14:paraId="2730ED11" w14:textId="77777777" w:rsidR="00AA26E7" w:rsidRPr="00AA26E7" w:rsidRDefault="00AA26E7" w:rsidP="004F35C1">
                <w:r w:rsidRPr="00AA26E7">
                  <w:t>3:30pm – 4:30pm – Read medical terminology chapter</w:t>
                </w:r>
              </w:p>
              <w:p w14:paraId="1B03689D" w14:textId="77777777" w:rsidR="00AA26E7" w:rsidRPr="00AA26E7" w:rsidRDefault="00AA26E7" w:rsidP="004F35C1"/>
              <w:p w14:paraId="6CD114CA" w14:textId="77777777" w:rsidR="00AA26E7" w:rsidRPr="00AA26E7" w:rsidRDefault="00AA26E7" w:rsidP="004F35C1">
                <w:r w:rsidRPr="00AA26E7">
                  <w:lastRenderedPageBreak/>
                  <w:t xml:space="preserve"> </w:t>
                </w:r>
              </w:p>
            </w:sdtContent>
          </w:sdt>
        </w:tc>
      </w:tr>
      <w:tr w:rsidR="00AA26E7" w:rsidRPr="00AA26E7" w14:paraId="2D5E8B77"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1EA42A34" w14:textId="77777777" w:rsidR="00AA26E7" w:rsidRPr="00AA26E7" w:rsidRDefault="00AA26E7" w:rsidP="004F35C1">
            <w:r w:rsidRPr="00AA26E7">
              <w:lastRenderedPageBreak/>
              <w:t xml:space="preserve"> Thursday, 3/28</w:t>
            </w:r>
          </w:p>
        </w:tc>
        <w:tc>
          <w:tcPr>
            <w:tcW w:w="6843" w:type="dxa"/>
            <w:tcMar>
              <w:top w:w="144" w:type="dxa"/>
              <w:left w:w="0" w:type="dxa"/>
              <w:bottom w:w="0" w:type="dxa"/>
              <w:right w:w="0" w:type="dxa"/>
            </w:tcMar>
          </w:tcPr>
          <w:sdt>
            <w:sdtPr>
              <w:id w:val="983273881"/>
              <w:placeholder>
                <w:docPart w:val="69C7E09BB65F4E54BC125C67C22C46BE"/>
              </w:placeholder>
            </w:sdtPr>
            <w:sdtContent>
              <w:p w14:paraId="1AF3D161" w14:textId="77777777" w:rsidR="00AA26E7" w:rsidRPr="00AA26E7" w:rsidRDefault="00AA26E7" w:rsidP="004F35C1">
                <w:r w:rsidRPr="00AA26E7">
                  <w:t xml:space="preserve">OUT SICK </w:t>
                </w:r>
              </w:p>
              <w:p w14:paraId="16B42A77" w14:textId="77777777" w:rsidR="00AA26E7" w:rsidRPr="00AA26E7" w:rsidRDefault="00000000" w:rsidP="004F35C1"/>
            </w:sdtContent>
          </w:sdt>
          <w:p w14:paraId="18CDE1DD" w14:textId="77777777" w:rsidR="00AA26E7" w:rsidRPr="00AA26E7" w:rsidRDefault="00AA26E7" w:rsidP="004F35C1"/>
        </w:tc>
      </w:tr>
    </w:tbl>
    <w:p w14:paraId="05CC054A" w14:textId="19DFDD60" w:rsidR="00AA26E7" w:rsidRPr="00AA26E7" w:rsidRDefault="00AA26E7" w:rsidP="004F35C1">
      <w:r w:rsidRPr="00AA26E7">
        <w:rPr>
          <w:noProof/>
        </w:rPr>
        <mc:AlternateContent>
          <mc:Choice Requires="wpg">
            <w:drawing>
              <wp:anchor distT="0" distB="0" distL="114300" distR="114300" simplePos="0" relativeHeight="251658240" behindDoc="1" locked="1" layoutInCell="1" allowOverlap="1" wp14:anchorId="6A5A23F8" wp14:editId="1AA07CC9">
                <wp:simplePos x="0" y="0"/>
                <wp:positionH relativeFrom="column">
                  <wp:posOffset>-1143000</wp:posOffset>
                </wp:positionH>
                <wp:positionV relativeFrom="page">
                  <wp:posOffset>2030095</wp:posOffset>
                </wp:positionV>
                <wp:extent cx="7506970" cy="7626350"/>
                <wp:effectExtent l="0" t="0" r="0" b="0"/>
                <wp:wrapNone/>
                <wp:docPr id="93191568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1467116466"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912556"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3092B90E" id="Group 15" o:spid="_x0000_s1026" style="position:absolute;margin-left:-90pt;margin-top:159.85pt;width:591.1pt;height:600.5pt;z-index:-251658240;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2C612C02" w14:textId="77777777" w:rsidTr="00AA26E7">
        <w:trPr>
          <w:trHeight w:val="1134"/>
        </w:trPr>
        <w:tc>
          <w:tcPr>
            <w:tcW w:w="9360" w:type="dxa"/>
            <w:gridSpan w:val="2"/>
            <w:hideMark/>
          </w:tcPr>
          <w:p w14:paraId="7EF38DB8" w14:textId="77777777" w:rsidR="00AA26E7" w:rsidRPr="00AA26E7" w:rsidRDefault="00AA26E7" w:rsidP="004F35C1">
            <w:r w:rsidRPr="00AA26E7">
              <w:t>District Attorney of the County of New York</w:t>
            </w:r>
          </w:p>
          <w:p w14:paraId="6090C1A1" w14:textId="77777777" w:rsidR="00AA26E7" w:rsidRPr="00AA26E7" w:rsidRDefault="00AA26E7" w:rsidP="004F35C1">
            <w:r w:rsidRPr="00AA26E7">
              <w:t xml:space="preserve">Interoffice Memorandum </w:t>
            </w:r>
          </w:p>
        </w:tc>
      </w:tr>
      <w:tr w:rsidR="00AA26E7" w:rsidRPr="00AA26E7" w14:paraId="46CEC834" w14:textId="77777777" w:rsidTr="00AA26E7">
        <w:tblPrEx>
          <w:tblLook w:val="04A0" w:firstRow="1" w:lastRow="0" w:firstColumn="1" w:lastColumn="0" w:noHBand="0" w:noVBand="1"/>
        </w:tblPrEx>
        <w:trPr>
          <w:trHeight w:val="32"/>
        </w:trPr>
        <w:tc>
          <w:tcPr>
            <w:tcW w:w="2517" w:type="dxa"/>
            <w:hideMark/>
          </w:tcPr>
          <w:p w14:paraId="26E21F7F" w14:textId="77777777" w:rsidR="00AA26E7" w:rsidRPr="00AA26E7" w:rsidRDefault="00000000" w:rsidP="004F35C1">
            <w:sdt>
              <w:sdtPr>
                <w:id w:val="1044720758"/>
                <w:placeholder>
                  <w:docPart w:val="03615A79B4BE438DBD5B9C5D258EADFC"/>
                </w:placeholder>
                <w:temporary/>
                <w:showingPlcHdr/>
              </w:sdtPr>
              <w:sdtContent>
                <w:r w:rsidR="00AA26E7" w:rsidRPr="00AA26E7">
                  <w:rPr>
                    <w:bCs/>
                  </w:rPr>
                  <w:t>To:</w:t>
                </w:r>
              </w:sdtContent>
            </w:sdt>
            <w:r w:rsidR="00AA26E7" w:rsidRPr="00AA26E7">
              <w:t xml:space="preserve"> </w:t>
            </w:r>
          </w:p>
        </w:tc>
        <w:tc>
          <w:tcPr>
            <w:tcW w:w="6843" w:type="dxa"/>
            <w:hideMark/>
          </w:tcPr>
          <w:p w14:paraId="4BDF0BA6" w14:textId="77777777" w:rsidR="00AA26E7" w:rsidRPr="00AA26E7" w:rsidRDefault="00000000" w:rsidP="004F35C1">
            <w:sdt>
              <w:sdtPr>
                <w:id w:val="165836921"/>
                <w:placeholder>
                  <w:docPart w:val="661F476BBDA74835B5298389E1CB4DD8"/>
                </w:placeholder>
              </w:sdtPr>
              <w:sdtContent>
                <w:r w:rsidR="00AA26E7" w:rsidRPr="00AA26E7">
                  <w:t>Alison Rives, Language Services Unit Director</w:t>
                </w:r>
              </w:sdtContent>
            </w:sdt>
            <w:r w:rsidR="00AA26E7" w:rsidRPr="00AA26E7">
              <w:t xml:space="preserve"> </w:t>
            </w:r>
          </w:p>
        </w:tc>
      </w:tr>
      <w:tr w:rsidR="00AA26E7" w:rsidRPr="00AA26E7" w14:paraId="2545BA15" w14:textId="77777777" w:rsidTr="00AA26E7">
        <w:tblPrEx>
          <w:tblLook w:val="04A0" w:firstRow="1" w:lastRow="0" w:firstColumn="1" w:lastColumn="0" w:noHBand="0" w:noVBand="1"/>
        </w:tblPrEx>
        <w:trPr>
          <w:trHeight w:val="37"/>
        </w:trPr>
        <w:tc>
          <w:tcPr>
            <w:tcW w:w="2517" w:type="dxa"/>
            <w:hideMark/>
          </w:tcPr>
          <w:p w14:paraId="05E3581F" w14:textId="77777777" w:rsidR="00AA26E7" w:rsidRPr="00AA26E7" w:rsidRDefault="00000000" w:rsidP="004F35C1">
            <w:sdt>
              <w:sdtPr>
                <w:id w:val="533081626"/>
                <w:placeholder>
                  <w:docPart w:val="D4EF2B6BD6F841268970DD40E2FBB858"/>
                </w:placeholder>
                <w:temporary/>
                <w:showingPlcHdr/>
              </w:sdtPr>
              <w:sdtContent>
                <w:r w:rsidR="00AA26E7" w:rsidRPr="00AA26E7">
                  <w:t xml:space="preserve">From: </w:t>
                </w:r>
              </w:sdtContent>
            </w:sdt>
          </w:p>
        </w:tc>
        <w:tc>
          <w:tcPr>
            <w:tcW w:w="6843" w:type="dxa"/>
            <w:hideMark/>
          </w:tcPr>
          <w:p w14:paraId="7DB85FF2" w14:textId="77777777" w:rsidR="00AA26E7" w:rsidRPr="00AA26E7" w:rsidRDefault="00000000" w:rsidP="004F35C1">
            <w:sdt>
              <w:sdtPr>
                <w:id w:val="-274326123"/>
                <w:placeholder>
                  <w:docPart w:val="B868D4F1C4504801BCB5115C87382563"/>
                </w:placeholder>
              </w:sdtPr>
              <w:sdtContent>
                <w:r w:rsidR="00AA26E7" w:rsidRPr="00AA26E7">
                  <w:t>Robert Esposito, Rutgers University Student</w:t>
                </w:r>
              </w:sdtContent>
            </w:sdt>
            <w:r w:rsidR="00AA26E7" w:rsidRPr="00AA26E7">
              <w:t xml:space="preserve"> </w:t>
            </w:r>
          </w:p>
        </w:tc>
      </w:tr>
      <w:tr w:rsidR="00AA26E7" w:rsidRPr="00AA26E7" w14:paraId="4A3B75CC" w14:textId="77777777" w:rsidTr="00AA26E7">
        <w:tblPrEx>
          <w:tblLook w:val="04A0" w:firstRow="1" w:lastRow="0" w:firstColumn="1" w:lastColumn="0" w:noHBand="0" w:noVBand="1"/>
        </w:tblPrEx>
        <w:trPr>
          <w:trHeight w:val="37"/>
        </w:trPr>
        <w:tc>
          <w:tcPr>
            <w:tcW w:w="2517" w:type="dxa"/>
            <w:hideMark/>
          </w:tcPr>
          <w:p w14:paraId="7F007225" w14:textId="77777777" w:rsidR="00AA26E7" w:rsidRPr="00AA26E7" w:rsidRDefault="00000000" w:rsidP="004F35C1">
            <w:sdt>
              <w:sdtPr>
                <w:id w:val="875046660"/>
                <w:placeholder>
                  <w:docPart w:val="A99CED618E554461B4D18C061AAC0EA8"/>
                </w:placeholder>
                <w:temporary/>
                <w:showingPlcHdr/>
              </w:sdtPr>
              <w:sdtContent>
                <w:r w:rsidR="00AA26E7" w:rsidRPr="00AA26E7">
                  <w:t xml:space="preserve">CC: </w:t>
                </w:r>
              </w:sdtContent>
            </w:sdt>
          </w:p>
        </w:tc>
        <w:tc>
          <w:tcPr>
            <w:tcW w:w="6843" w:type="dxa"/>
            <w:hideMark/>
          </w:tcPr>
          <w:p w14:paraId="4F27F053" w14:textId="77777777" w:rsidR="00AA26E7" w:rsidRPr="00AA26E7" w:rsidRDefault="00AA26E7" w:rsidP="004F35C1">
            <w:r w:rsidRPr="00AA26E7">
              <w:t>Ana Solis, Senior Spanish Interpreter</w:t>
            </w:r>
          </w:p>
        </w:tc>
      </w:tr>
      <w:tr w:rsidR="00AA26E7" w:rsidRPr="00AA26E7" w14:paraId="7C4D8234" w14:textId="77777777" w:rsidTr="00AA26E7">
        <w:tblPrEx>
          <w:tblLook w:val="04A0" w:firstRow="1" w:lastRow="0" w:firstColumn="1" w:lastColumn="0" w:noHBand="0" w:noVBand="1"/>
        </w:tblPrEx>
        <w:trPr>
          <w:trHeight w:val="102"/>
        </w:trPr>
        <w:tc>
          <w:tcPr>
            <w:tcW w:w="2517" w:type="dxa"/>
            <w:hideMark/>
          </w:tcPr>
          <w:p w14:paraId="6622DE2F" w14:textId="77777777" w:rsidR="00AA26E7" w:rsidRPr="00AA26E7" w:rsidRDefault="00000000" w:rsidP="004F35C1">
            <w:sdt>
              <w:sdtPr>
                <w:id w:val="14345286"/>
                <w:placeholder>
                  <w:docPart w:val="26DB523B27B84B7BACCF4F01A41C4A11"/>
                </w:placeholder>
                <w:temporary/>
                <w:showingPlcHdr/>
              </w:sdtPr>
              <w:sdtContent>
                <w:r w:rsidR="00AA26E7" w:rsidRPr="00AA26E7">
                  <w:t>Date:</w:t>
                </w:r>
              </w:sdtContent>
            </w:sdt>
          </w:p>
        </w:tc>
        <w:tc>
          <w:tcPr>
            <w:tcW w:w="6843" w:type="dxa"/>
            <w:hideMark/>
          </w:tcPr>
          <w:p w14:paraId="62B2B16D" w14:textId="77777777" w:rsidR="00AA26E7" w:rsidRPr="00AA26E7" w:rsidRDefault="00AA26E7" w:rsidP="004F35C1">
            <w:r w:rsidRPr="00AA26E7">
              <w:t>Friday, March 22</w:t>
            </w:r>
            <w:r w:rsidRPr="00AA26E7">
              <w:rPr>
                <w:vertAlign w:val="superscript"/>
              </w:rPr>
              <w:t>nd</w:t>
            </w:r>
            <w:r w:rsidRPr="00AA26E7">
              <w:t>, 2024</w:t>
            </w:r>
          </w:p>
        </w:tc>
      </w:tr>
      <w:tr w:rsidR="00AA26E7" w:rsidRPr="00AA26E7" w14:paraId="1B2F2946"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4488FC67" w14:textId="77777777" w:rsidR="00AA26E7" w:rsidRPr="00AA26E7" w:rsidRDefault="00000000" w:rsidP="004F35C1">
            <w:sdt>
              <w:sdtPr>
                <w:id w:val="-1192751698"/>
                <w:placeholder>
                  <w:docPart w:val="CC9130039D4841E48E367E06BE7ED8BB"/>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5647CA77" w14:textId="77777777" w:rsidR="00AA26E7" w:rsidRPr="00AA26E7" w:rsidRDefault="00000000" w:rsidP="004F35C1">
            <w:sdt>
              <w:sdtPr>
                <w:id w:val="82502004"/>
                <w:placeholder>
                  <w:docPart w:val="3DC3ACC8D9B94AC583734F12125986E0"/>
                </w:placeholder>
              </w:sdtPr>
              <w:sdtContent>
                <w:r w:rsidR="00AA26E7" w:rsidRPr="00AA26E7">
                  <w:t>Week 7 Log (April 1</w:t>
                </w:r>
                <w:r w:rsidR="00AA26E7" w:rsidRPr="00AA26E7">
                  <w:rPr>
                    <w:vertAlign w:val="superscript"/>
                  </w:rPr>
                  <w:t xml:space="preserve">st </w:t>
                </w:r>
                <w:r w:rsidR="00AA26E7" w:rsidRPr="00AA26E7">
                  <w:t>– April 5</w:t>
                </w:r>
                <w:r w:rsidR="00AA26E7" w:rsidRPr="00AA26E7">
                  <w:rPr>
                    <w:vertAlign w:val="superscript"/>
                  </w:rPr>
                  <w:t>th</w:t>
                </w:r>
                <w:r w:rsidR="00AA26E7" w:rsidRPr="00AA26E7">
                  <w:t>)</w:t>
                </w:r>
              </w:sdtContent>
            </w:sdt>
          </w:p>
        </w:tc>
      </w:tr>
      <w:tr w:rsidR="00AA26E7" w:rsidRPr="00AA26E7" w14:paraId="78F41D55"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7B4F276F" w14:textId="77777777" w:rsidR="00AA26E7" w:rsidRPr="00AA26E7" w:rsidRDefault="00AA26E7" w:rsidP="004F35C1">
            <w:r w:rsidRPr="00AA26E7">
              <w:t>Tuesday, 4/2</w:t>
            </w:r>
          </w:p>
        </w:tc>
        <w:tc>
          <w:tcPr>
            <w:tcW w:w="6843" w:type="dxa"/>
            <w:tcMar>
              <w:top w:w="0" w:type="dxa"/>
              <w:left w:w="0" w:type="dxa"/>
              <w:bottom w:w="576" w:type="dxa"/>
              <w:right w:w="0" w:type="dxa"/>
            </w:tcMar>
          </w:tcPr>
          <w:sdt>
            <w:sdtPr>
              <w:id w:val="-1746566358"/>
              <w:placeholder>
                <w:docPart w:val="70E16B4174DB4EE099F4C75C6A29EC31"/>
              </w:placeholder>
            </w:sdtPr>
            <w:sdtContent>
              <w:p w14:paraId="26A8D8B1" w14:textId="77777777" w:rsidR="00AA26E7" w:rsidRPr="00AA26E7" w:rsidRDefault="00AA26E7" w:rsidP="004F35C1">
                <w:r w:rsidRPr="00AA26E7">
                  <w:t>9:30am – 10:30am – Study interpreting ethics</w:t>
                </w:r>
              </w:p>
              <w:p w14:paraId="368DD272" w14:textId="77777777" w:rsidR="00AA26E7" w:rsidRPr="00AA26E7" w:rsidRDefault="00AA26E7" w:rsidP="004F35C1">
                <w:r w:rsidRPr="00AA26E7">
                  <w:t>10:30am – 10:45am – Review texts to prepare for ADA Calabro screening</w:t>
                </w:r>
              </w:p>
              <w:p w14:paraId="79CF3893" w14:textId="77777777" w:rsidR="00AA26E7" w:rsidRPr="00AA26E7" w:rsidRDefault="00AA26E7" w:rsidP="004F35C1">
                <w:r w:rsidRPr="00AA26E7">
                  <w:t>10:45am – 12:30pm – ADA Riley office interviewer, shadowing Ivana</w:t>
                </w:r>
              </w:p>
              <w:p w14:paraId="1DBA6574" w14:textId="77777777" w:rsidR="00AA26E7" w:rsidRPr="00AA26E7" w:rsidRDefault="00AA26E7" w:rsidP="004F35C1">
                <w:r w:rsidRPr="00AA26E7">
                  <w:t>12:30pm – 1:00pm – Review legal vocab from office interview</w:t>
                </w:r>
              </w:p>
              <w:p w14:paraId="12D2C4F9" w14:textId="77777777" w:rsidR="00AA26E7" w:rsidRPr="00AA26E7" w:rsidRDefault="00AA26E7" w:rsidP="004F35C1">
                <w:r w:rsidRPr="00AA26E7">
                  <w:t>1:00pm – 2:00pm – Lunch</w:t>
                </w:r>
              </w:p>
              <w:p w14:paraId="3ADB2FEB" w14:textId="77777777" w:rsidR="00AA26E7" w:rsidRPr="00AA26E7" w:rsidRDefault="00AA26E7" w:rsidP="004F35C1">
                <w:r w:rsidRPr="00AA26E7">
                  <w:t>2:00pm – 2:30pm – DIR translations for ADA Robinson</w:t>
                </w:r>
              </w:p>
              <w:p w14:paraId="05CA0B56" w14:textId="77777777" w:rsidR="00AA26E7" w:rsidRPr="00AA26E7" w:rsidRDefault="00AA26E7" w:rsidP="004F35C1">
                <w:r w:rsidRPr="00AA26E7">
                  <w:t>2:30pm – 4:30pm – Study legal terminology</w:t>
                </w:r>
              </w:p>
              <w:p w14:paraId="3321A83A" w14:textId="77777777" w:rsidR="00AA26E7" w:rsidRPr="00AA26E7" w:rsidRDefault="00AA26E7" w:rsidP="004F35C1"/>
              <w:p w14:paraId="2D3F8593" w14:textId="77777777" w:rsidR="00AA26E7" w:rsidRPr="00AA26E7" w:rsidRDefault="00AA26E7" w:rsidP="004F35C1">
                <w:r w:rsidRPr="00AA26E7">
                  <w:t xml:space="preserve"> </w:t>
                </w:r>
              </w:p>
            </w:sdtContent>
          </w:sdt>
        </w:tc>
      </w:tr>
      <w:tr w:rsidR="00AA26E7" w:rsidRPr="00AA26E7" w14:paraId="4AB3A55A"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48164A47" w14:textId="77777777" w:rsidR="00AA26E7" w:rsidRPr="00AA26E7" w:rsidRDefault="00AA26E7" w:rsidP="004F35C1">
            <w:r w:rsidRPr="00AA26E7">
              <w:lastRenderedPageBreak/>
              <w:t xml:space="preserve"> Thursday, 4/4</w:t>
            </w:r>
          </w:p>
        </w:tc>
        <w:tc>
          <w:tcPr>
            <w:tcW w:w="6843" w:type="dxa"/>
            <w:tcMar>
              <w:top w:w="144" w:type="dxa"/>
              <w:left w:w="0" w:type="dxa"/>
              <w:bottom w:w="0" w:type="dxa"/>
              <w:right w:w="0" w:type="dxa"/>
            </w:tcMar>
          </w:tcPr>
          <w:sdt>
            <w:sdtPr>
              <w:id w:val="742760291"/>
              <w:placeholder>
                <w:docPart w:val="ADB1AF75CDCA4F988F6B4B435EFA987B"/>
              </w:placeholder>
            </w:sdtPr>
            <w:sdtContent>
              <w:p w14:paraId="1A2C5E23" w14:textId="77777777" w:rsidR="00AA26E7" w:rsidRPr="00AA26E7" w:rsidRDefault="00AA26E7" w:rsidP="004F35C1">
                <w:r w:rsidRPr="00AA26E7">
                  <w:t>9:30am – 10:30am – Review case information</w:t>
                </w:r>
              </w:p>
              <w:p w14:paraId="33241E1C" w14:textId="77777777" w:rsidR="00AA26E7" w:rsidRPr="00AA26E7" w:rsidRDefault="00AA26E7" w:rsidP="004F35C1">
                <w:r w:rsidRPr="00AA26E7">
                  <w:t>10:30am – 12:30pm – Shadow Beverly in Supreme Court Part 61</w:t>
                </w:r>
              </w:p>
              <w:p w14:paraId="0BA3F742" w14:textId="77777777" w:rsidR="00AA26E7" w:rsidRPr="00AA26E7" w:rsidRDefault="00AA26E7" w:rsidP="004F35C1">
                <w:r w:rsidRPr="00AA26E7">
                  <w:t>12:30pm – 1:00pm – Screening for ADA Robinson</w:t>
                </w:r>
              </w:p>
              <w:p w14:paraId="2C5165B6" w14:textId="77777777" w:rsidR="00AA26E7" w:rsidRPr="00AA26E7" w:rsidRDefault="00AA26E7" w:rsidP="004F35C1">
                <w:r w:rsidRPr="00AA26E7">
                  <w:t>1:00pm – 2:00pm – Lunch</w:t>
                </w:r>
              </w:p>
              <w:p w14:paraId="49B7BC93" w14:textId="77777777" w:rsidR="00AA26E7" w:rsidRPr="00AA26E7" w:rsidRDefault="00AA26E7" w:rsidP="004F35C1">
                <w:r w:rsidRPr="00AA26E7">
                  <w:t>2:00pm – 2:30pm – Study</w:t>
                </w:r>
              </w:p>
              <w:p w14:paraId="28CA3BDB" w14:textId="77777777" w:rsidR="00AA26E7" w:rsidRPr="00AA26E7" w:rsidRDefault="00AA26E7" w:rsidP="004F35C1">
                <w:r w:rsidRPr="00AA26E7">
                  <w:t>2:30pm – 3:30pm – Interpret for ADA Robinson victim interview</w:t>
                </w:r>
              </w:p>
              <w:p w14:paraId="7166FBF9" w14:textId="77777777" w:rsidR="00AA26E7" w:rsidRPr="00AA26E7" w:rsidRDefault="00AA26E7" w:rsidP="004F35C1">
                <w:r w:rsidRPr="00AA26E7">
                  <w:t>3:30pm – 4:30pm – Review interview interpreting performance</w:t>
                </w:r>
              </w:p>
            </w:sdtContent>
          </w:sdt>
          <w:p w14:paraId="16DD813C" w14:textId="77777777" w:rsidR="00AA26E7" w:rsidRPr="00AA26E7" w:rsidRDefault="00AA26E7" w:rsidP="004F35C1"/>
        </w:tc>
      </w:tr>
    </w:tbl>
    <w:p w14:paraId="4C123146" w14:textId="317B5C83" w:rsidR="00AA26E7" w:rsidRPr="00AA26E7" w:rsidRDefault="00AA26E7" w:rsidP="004F35C1">
      <w:r w:rsidRPr="00AA26E7">
        <w:rPr>
          <w:noProof/>
        </w:rPr>
        <mc:AlternateContent>
          <mc:Choice Requires="wpg">
            <w:drawing>
              <wp:anchor distT="0" distB="0" distL="114300" distR="114300" simplePos="0" relativeHeight="251673600" behindDoc="1" locked="1" layoutInCell="1" allowOverlap="1" wp14:anchorId="39FEE7EA" wp14:editId="39A95DAC">
                <wp:simplePos x="0" y="0"/>
                <wp:positionH relativeFrom="column">
                  <wp:posOffset>-1143000</wp:posOffset>
                </wp:positionH>
                <wp:positionV relativeFrom="page">
                  <wp:posOffset>2030095</wp:posOffset>
                </wp:positionV>
                <wp:extent cx="7506970" cy="7626350"/>
                <wp:effectExtent l="0" t="0" r="0" b="0"/>
                <wp:wrapNone/>
                <wp:docPr id="113186399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419170242"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505251"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228A9AF2" id="Group 17" o:spid="_x0000_s1026" style="position:absolute;margin-left:-90pt;margin-top:159.85pt;width:591.1pt;height:600.5pt;z-index:-251642880;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424CCE53" w14:textId="77777777" w:rsidTr="00AA26E7">
        <w:trPr>
          <w:trHeight w:val="1134"/>
        </w:trPr>
        <w:tc>
          <w:tcPr>
            <w:tcW w:w="9360" w:type="dxa"/>
            <w:gridSpan w:val="2"/>
            <w:hideMark/>
          </w:tcPr>
          <w:p w14:paraId="70F92012" w14:textId="77777777" w:rsidR="00AA26E7" w:rsidRPr="00AA26E7" w:rsidRDefault="00AA26E7" w:rsidP="004F35C1">
            <w:r w:rsidRPr="00AA26E7">
              <w:t>District Attorney of the County of New York</w:t>
            </w:r>
          </w:p>
          <w:p w14:paraId="205043FC" w14:textId="77777777" w:rsidR="00AA26E7" w:rsidRPr="00AA26E7" w:rsidRDefault="00AA26E7" w:rsidP="004F35C1">
            <w:r w:rsidRPr="00AA26E7">
              <w:t xml:space="preserve">Interoffice Memorandum </w:t>
            </w:r>
          </w:p>
        </w:tc>
      </w:tr>
      <w:tr w:rsidR="00AA26E7" w:rsidRPr="00AA26E7" w14:paraId="46C53287" w14:textId="77777777" w:rsidTr="00AA26E7">
        <w:tblPrEx>
          <w:tblLook w:val="04A0" w:firstRow="1" w:lastRow="0" w:firstColumn="1" w:lastColumn="0" w:noHBand="0" w:noVBand="1"/>
        </w:tblPrEx>
        <w:trPr>
          <w:trHeight w:val="32"/>
        </w:trPr>
        <w:tc>
          <w:tcPr>
            <w:tcW w:w="2517" w:type="dxa"/>
            <w:hideMark/>
          </w:tcPr>
          <w:p w14:paraId="17940D56" w14:textId="77777777" w:rsidR="00AA26E7" w:rsidRPr="00AA26E7" w:rsidRDefault="00000000" w:rsidP="004F35C1">
            <w:sdt>
              <w:sdtPr>
                <w:id w:val="103241186"/>
                <w:placeholder>
                  <w:docPart w:val="239203E9451C4720BB14A9FFFDD8E2A1"/>
                </w:placeholder>
                <w:temporary/>
                <w:showingPlcHdr/>
              </w:sdtPr>
              <w:sdtContent>
                <w:r w:rsidR="00AA26E7" w:rsidRPr="00AA26E7">
                  <w:rPr>
                    <w:bCs/>
                  </w:rPr>
                  <w:t>To:</w:t>
                </w:r>
              </w:sdtContent>
            </w:sdt>
            <w:r w:rsidR="00AA26E7" w:rsidRPr="00AA26E7">
              <w:t xml:space="preserve"> </w:t>
            </w:r>
          </w:p>
        </w:tc>
        <w:tc>
          <w:tcPr>
            <w:tcW w:w="6843" w:type="dxa"/>
            <w:hideMark/>
          </w:tcPr>
          <w:p w14:paraId="25D06526" w14:textId="77777777" w:rsidR="00AA26E7" w:rsidRPr="00AA26E7" w:rsidRDefault="00000000" w:rsidP="004F35C1">
            <w:sdt>
              <w:sdtPr>
                <w:id w:val="262112254"/>
                <w:placeholder>
                  <w:docPart w:val="D8B9FB245E874CB996CB7A326041B08A"/>
                </w:placeholder>
              </w:sdtPr>
              <w:sdtContent>
                <w:r w:rsidR="00AA26E7" w:rsidRPr="00AA26E7">
                  <w:t>Alison Rives, Language Services Unit Director</w:t>
                </w:r>
              </w:sdtContent>
            </w:sdt>
            <w:r w:rsidR="00AA26E7" w:rsidRPr="00AA26E7">
              <w:t xml:space="preserve"> </w:t>
            </w:r>
          </w:p>
        </w:tc>
      </w:tr>
      <w:tr w:rsidR="00AA26E7" w:rsidRPr="00AA26E7" w14:paraId="4A290773" w14:textId="77777777" w:rsidTr="00AA26E7">
        <w:tblPrEx>
          <w:tblLook w:val="04A0" w:firstRow="1" w:lastRow="0" w:firstColumn="1" w:lastColumn="0" w:noHBand="0" w:noVBand="1"/>
        </w:tblPrEx>
        <w:trPr>
          <w:trHeight w:val="37"/>
        </w:trPr>
        <w:tc>
          <w:tcPr>
            <w:tcW w:w="2517" w:type="dxa"/>
            <w:hideMark/>
          </w:tcPr>
          <w:p w14:paraId="16304913" w14:textId="77777777" w:rsidR="00AA26E7" w:rsidRPr="00AA26E7" w:rsidRDefault="00000000" w:rsidP="004F35C1">
            <w:sdt>
              <w:sdtPr>
                <w:id w:val="16522599"/>
                <w:placeholder>
                  <w:docPart w:val="F8672241F5D140BE98208C4871B8E9DD"/>
                </w:placeholder>
                <w:temporary/>
                <w:showingPlcHdr/>
              </w:sdtPr>
              <w:sdtContent>
                <w:r w:rsidR="00AA26E7" w:rsidRPr="00AA26E7">
                  <w:t xml:space="preserve">From: </w:t>
                </w:r>
              </w:sdtContent>
            </w:sdt>
          </w:p>
        </w:tc>
        <w:tc>
          <w:tcPr>
            <w:tcW w:w="6843" w:type="dxa"/>
            <w:hideMark/>
          </w:tcPr>
          <w:p w14:paraId="5570242F" w14:textId="77777777" w:rsidR="00AA26E7" w:rsidRPr="00AA26E7" w:rsidRDefault="00000000" w:rsidP="004F35C1">
            <w:sdt>
              <w:sdtPr>
                <w:id w:val="1387840836"/>
                <w:placeholder>
                  <w:docPart w:val="70DA6460FE7146388C81DFC5EF621215"/>
                </w:placeholder>
              </w:sdtPr>
              <w:sdtContent>
                <w:r w:rsidR="00AA26E7" w:rsidRPr="00AA26E7">
                  <w:t>Robert Esposito, Rutgers University Student</w:t>
                </w:r>
              </w:sdtContent>
            </w:sdt>
            <w:r w:rsidR="00AA26E7" w:rsidRPr="00AA26E7">
              <w:t xml:space="preserve"> </w:t>
            </w:r>
          </w:p>
        </w:tc>
      </w:tr>
      <w:tr w:rsidR="00AA26E7" w:rsidRPr="00AA26E7" w14:paraId="6C23AF81" w14:textId="77777777" w:rsidTr="00AA26E7">
        <w:tblPrEx>
          <w:tblLook w:val="04A0" w:firstRow="1" w:lastRow="0" w:firstColumn="1" w:lastColumn="0" w:noHBand="0" w:noVBand="1"/>
        </w:tblPrEx>
        <w:trPr>
          <w:trHeight w:val="37"/>
        </w:trPr>
        <w:tc>
          <w:tcPr>
            <w:tcW w:w="2517" w:type="dxa"/>
            <w:hideMark/>
          </w:tcPr>
          <w:p w14:paraId="230FA198" w14:textId="77777777" w:rsidR="00AA26E7" w:rsidRPr="00AA26E7" w:rsidRDefault="00000000" w:rsidP="004F35C1">
            <w:sdt>
              <w:sdtPr>
                <w:id w:val="668909394"/>
                <w:placeholder>
                  <w:docPart w:val="CDE016C7FA5745A8B1A53AA14229F1BF"/>
                </w:placeholder>
                <w:temporary/>
                <w:showingPlcHdr/>
              </w:sdtPr>
              <w:sdtContent>
                <w:r w:rsidR="00AA26E7" w:rsidRPr="00AA26E7">
                  <w:t xml:space="preserve">CC: </w:t>
                </w:r>
              </w:sdtContent>
            </w:sdt>
          </w:p>
        </w:tc>
        <w:tc>
          <w:tcPr>
            <w:tcW w:w="6843" w:type="dxa"/>
            <w:hideMark/>
          </w:tcPr>
          <w:p w14:paraId="29B6FD64" w14:textId="77777777" w:rsidR="00AA26E7" w:rsidRPr="00AA26E7" w:rsidRDefault="00AA26E7" w:rsidP="004F35C1">
            <w:r w:rsidRPr="00AA26E7">
              <w:t>Ana Solis, Senior Spanish Interpreter</w:t>
            </w:r>
          </w:p>
        </w:tc>
      </w:tr>
      <w:tr w:rsidR="00AA26E7" w:rsidRPr="00AA26E7" w14:paraId="435FF4EF" w14:textId="77777777" w:rsidTr="00AA26E7">
        <w:tblPrEx>
          <w:tblLook w:val="04A0" w:firstRow="1" w:lastRow="0" w:firstColumn="1" w:lastColumn="0" w:noHBand="0" w:noVBand="1"/>
        </w:tblPrEx>
        <w:trPr>
          <w:trHeight w:val="102"/>
        </w:trPr>
        <w:tc>
          <w:tcPr>
            <w:tcW w:w="2517" w:type="dxa"/>
            <w:hideMark/>
          </w:tcPr>
          <w:p w14:paraId="3010E153" w14:textId="77777777" w:rsidR="00AA26E7" w:rsidRPr="00AA26E7" w:rsidRDefault="00000000" w:rsidP="004F35C1">
            <w:sdt>
              <w:sdtPr>
                <w:id w:val="190109383"/>
                <w:placeholder>
                  <w:docPart w:val="1936D6454E28485E829327F54F285AE9"/>
                </w:placeholder>
                <w:temporary/>
                <w:showingPlcHdr/>
              </w:sdtPr>
              <w:sdtContent>
                <w:r w:rsidR="00AA26E7" w:rsidRPr="00AA26E7">
                  <w:t>Date:</w:t>
                </w:r>
              </w:sdtContent>
            </w:sdt>
          </w:p>
        </w:tc>
        <w:tc>
          <w:tcPr>
            <w:tcW w:w="6843" w:type="dxa"/>
            <w:hideMark/>
          </w:tcPr>
          <w:p w14:paraId="12A0F191" w14:textId="77777777" w:rsidR="00AA26E7" w:rsidRPr="00AA26E7" w:rsidRDefault="00AA26E7" w:rsidP="004F35C1">
            <w:r w:rsidRPr="00AA26E7">
              <w:t>Friday, April 12</w:t>
            </w:r>
            <w:r w:rsidRPr="00AA26E7">
              <w:rPr>
                <w:vertAlign w:val="superscript"/>
              </w:rPr>
              <w:t>th</w:t>
            </w:r>
            <w:r w:rsidRPr="00AA26E7">
              <w:t>, 2024</w:t>
            </w:r>
          </w:p>
        </w:tc>
      </w:tr>
      <w:tr w:rsidR="00AA26E7" w:rsidRPr="00AA26E7" w14:paraId="66AA9A88"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53444393" w14:textId="77777777" w:rsidR="00AA26E7" w:rsidRPr="00AA26E7" w:rsidRDefault="00000000" w:rsidP="004F35C1">
            <w:sdt>
              <w:sdtPr>
                <w:id w:val="140475081"/>
                <w:placeholder>
                  <w:docPart w:val="ECEF13CA88CF4BD480E5158C6E43E325"/>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7CE13491" w14:textId="77777777" w:rsidR="00AA26E7" w:rsidRPr="00AA26E7" w:rsidRDefault="00000000" w:rsidP="004F35C1">
            <w:sdt>
              <w:sdtPr>
                <w:id w:val="-1029169681"/>
                <w:placeholder>
                  <w:docPart w:val="5CA8ECE39A2C4D12AF31692D39355382"/>
                </w:placeholder>
              </w:sdtPr>
              <w:sdtContent>
                <w:r w:rsidR="00AA26E7" w:rsidRPr="00AA26E7">
                  <w:t xml:space="preserve">Week 9 Log (April </w:t>
                </w:r>
                <w:proofErr w:type="gramStart"/>
                <w:r w:rsidR="00AA26E7" w:rsidRPr="00AA26E7">
                  <w:t>8</w:t>
                </w:r>
                <w:r w:rsidR="00AA26E7" w:rsidRPr="00AA26E7">
                  <w:rPr>
                    <w:vertAlign w:val="superscript"/>
                  </w:rPr>
                  <w:t>st</w:t>
                </w:r>
                <w:proofErr w:type="gramEnd"/>
                <w:r w:rsidR="00AA26E7" w:rsidRPr="00AA26E7">
                  <w:rPr>
                    <w:vertAlign w:val="superscript"/>
                  </w:rPr>
                  <w:t xml:space="preserve"> </w:t>
                </w:r>
                <w:r w:rsidR="00AA26E7" w:rsidRPr="00AA26E7">
                  <w:t>– April 12</w:t>
                </w:r>
                <w:r w:rsidR="00AA26E7" w:rsidRPr="00AA26E7">
                  <w:rPr>
                    <w:vertAlign w:val="superscript"/>
                  </w:rPr>
                  <w:t>th</w:t>
                </w:r>
                <w:r w:rsidR="00AA26E7" w:rsidRPr="00AA26E7">
                  <w:t>)</w:t>
                </w:r>
              </w:sdtContent>
            </w:sdt>
          </w:p>
        </w:tc>
      </w:tr>
      <w:tr w:rsidR="00AA26E7" w:rsidRPr="00AA26E7" w14:paraId="4188E8C3"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39F736FD" w14:textId="77777777" w:rsidR="00AA26E7" w:rsidRPr="00AA26E7" w:rsidRDefault="00AA26E7" w:rsidP="004F35C1">
            <w:r w:rsidRPr="00AA26E7">
              <w:t>Tuesday, 4/9</w:t>
            </w:r>
          </w:p>
        </w:tc>
        <w:tc>
          <w:tcPr>
            <w:tcW w:w="6843" w:type="dxa"/>
            <w:tcMar>
              <w:top w:w="0" w:type="dxa"/>
              <w:left w:w="0" w:type="dxa"/>
              <w:bottom w:w="576" w:type="dxa"/>
              <w:right w:w="0" w:type="dxa"/>
            </w:tcMar>
            <w:hideMark/>
          </w:tcPr>
          <w:sdt>
            <w:sdtPr>
              <w:id w:val="-1224366134"/>
              <w:placeholder>
                <w:docPart w:val="388B7F1827BC4965AAB91C69ADCE3D51"/>
              </w:placeholder>
            </w:sdtPr>
            <w:sdtContent>
              <w:p w14:paraId="5C054ABF" w14:textId="77777777" w:rsidR="00AA26E7" w:rsidRPr="00AA26E7" w:rsidRDefault="00AA26E7" w:rsidP="004F35C1">
                <w:r w:rsidRPr="00AA26E7">
                  <w:t>9:30am – 10:00am – Study legal translation articles.</w:t>
                </w:r>
              </w:p>
              <w:p w14:paraId="52115C20" w14:textId="77777777" w:rsidR="00AA26E7" w:rsidRPr="00AA26E7" w:rsidRDefault="00AA26E7" w:rsidP="004F35C1">
                <w:r w:rsidRPr="00AA26E7">
                  <w:t xml:space="preserve">10:00am – 11:30am – Transcribe &amp; translate for ADA </w:t>
                </w:r>
                <w:proofErr w:type="spellStart"/>
                <w:r w:rsidRPr="00AA26E7">
                  <w:t>Simchi</w:t>
                </w:r>
                <w:proofErr w:type="spellEnd"/>
                <w:r w:rsidRPr="00AA26E7">
                  <w:t>-Levi</w:t>
                </w:r>
              </w:p>
              <w:p w14:paraId="7F081030" w14:textId="77777777" w:rsidR="00AA26E7" w:rsidRPr="00AA26E7" w:rsidRDefault="00AA26E7" w:rsidP="004F35C1">
                <w:r w:rsidRPr="00AA26E7">
                  <w:t>11:30am – 12:00pm – Review Rikers calls from ADA Pepe</w:t>
                </w:r>
              </w:p>
              <w:p w14:paraId="7361F619" w14:textId="77777777" w:rsidR="00AA26E7" w:rsidRPr="00AA26E7" w:rsidRDefault="00AA26E7" w:rsidP="004F35C1">
                <w:r w:rsidRPr="00AA26E7">
                  <w:t>12:00pm – 1:00pm – Review vocab from cases today</w:t>
                </w:r>
              </w:p>
              <w:p w14:paraId="102B163F" w14:textId="77777777" w:rsidR="00AA26E7" w:rsidRPr="00AA26E7" w:rsidRDefault="00AA26E7" w:rsidP="004F35C1">
                <w:r w:rsidRPr="00AA26E7">
                  <w:t>1:00pm – 2:00pm – Lunch</w:t>
                </w:r>
              </w:p>
              <w:p w14:paraId="6001176C" w14:textId="77777777" w:rsidR="00AA26E7" w:rsidRPr="00AA26E7" w:rsidRDefault="00AA26E7" w:rsidP="004F35C1">
                <w:r w:rsidRPr="00AA26E7">
                  <w:t>2:00pm – 3:00pm – Translate texts for ADA Young</w:t>
                </w:r>
              </w:p>
              <w:p w14:paraId="24EC6E57" w14:textId="77777777" w:rsidR="00AA26E7" w:rsidRPr="00AA26E7" w:rsidRDefault="00AA26E7" w:rsidP="004F35C1">
                <w:r w:rsidRPr="00AA26E7">
                  <w:t>3:00pm – 3:15pm – Study</w:t>
                </w:r>
              </w:p>
              <w:p w14:paraId="1D51CCDC" w14:textId="77777777" w:rsidR="00AA26E7" w:rsidRPr="00AA26E7" w:rsidRDefault="00AA26E7" w:rsidP="004F35C1">
                <w:r w:rsidRPr="00AA26E7">
                  <w:t>3:15pm – 3:30pm – Revise ADA Young translations</w:t>
                </w:r>
              </w:p>
              <w:p w14:paraId="662CD1D0" w14:textId="77777777" w:rsidR="00AA26E7" w:rsidRPr="00AA26E7" w:rsidRDefault="00AA26E7" w:rsidP="004F35C1">
                <w:r w:rsidRPr="00AA26E7">
                  <w:lastRenderedPageBreak/>
                  <w:t>3:30pm – 4:30pm – Study</w:t>
                </w:r>
              </w:p>
              <w:p w14:paraId="6079F3C0" w14:textId="77777777" w:rsidR="00AA26E7" w:rsidRPr="00AA26E7" w:rsidRDefault="00AA26E7" w:rsidP="004F35C1">
                <w:r w:rsidRPr="00AA26E7">
                  <w:t xml:space="preserve"> </w:t>
                </w:r>
              </w:p>
            </w:sdtContent>
          </w:sdt>
        </w:tc>
      </w:tr>
      <w:tr w:rsidR="00AA26E7" w:rsidRPr="00AA26E7" w14:paraId="5F590178"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3C565CC7" w14:textId="77777777" w:rsidR="00AA26E7" w:rsidRPr="00AA26E7" w:rsidRDefault="00AA26E7" w:rsidP="004F35C1">
            <w:r w:rsidRPr="00AA26E7">
              <w:lastRenderedPageBreak/>
              <w:t xml:space="preserve"> Thursday, 4/12</w:t>
            </w:r>
          </w:p>
        </w:tc>
        <w:tc>
          <w:tcPr>
            <w:tcW w:w="6843" w:type="dxa"/>
            <w:tcMar>
              <w:top w:w="144" w:type="dxa"/>
              <w:left w:w="0" w:type="dxa"/>
              <w:bottom w:w="0" w:type="dxa"/>
              <w:right w:w="0" w:type="dxa"/>
            </w:tcMar>
          </w:tcPr>
          <w:sdt>
            <w:sdtPr>
              <w:id w:val="1125664682"/>
              <w:placeholder>
                <w:docPart w:val="56A740D82FBB41B3A070BD508A322CEA"/>
              </w:placeholder>
            </w:sdtPr>
            <w:sdtContent>
              <w:p w14:paraId="58321343" w14:textId="77777777" w:rsidR="00AA26E7" w:rsidRPr="00AA26E7" w:rsidRDefault="00AA26E7" w:rsidP="004F35C1">
                <w:r w:rsidRPr="00AA26E7">
                  <w:t>9:30am – 1:00pm – Study cases and vocabulary</w:t>
                </w:r>
              </w:p>
              <w:p w14:paraId="1419CA6F" w14:textId="77777777" w:rsidR="00AA26E7" w:rsidRPr="00AA26E7" w:rsidRDefault="00AA26E7" w:rsidP="004F35C1">
                <w:r w:rsidRPr="00AA26E7">
                  <w:t>1:00pm – 2:00pm – Lunch</w:t>
                </w:r>
              </w:p>
              <w:p w14:paraId="3C77B6AD" w14:textId="77777777" w:rsidR="00AA26E7" w:rsidRPr="00AA26E7" w:rsidRDefault="00AA26E7" w:rsidP="004F35C1">
                <w:r w:rsidRPr="00AA26E7">
                  <w:t>2:00pm – 4:30pm – Study vocabulary</w:t>
                </w:r>
              </w:p>
            </w:sdtContent>
          </w:sdt>
          <w:p w14:paraId="57A7E715" w14:textId="77777777" w:rsidR="00AA26E7" w:rsidRPr="00AA26E7" w:rsidRDefault="00AA26E7" w:rsidP="004F35C1"/>
        </w:tc>
      </w:tr>
    </w:tbl>
    <w:p w14:paraId="00ABFA47" w14:textId="6B6AC4A6" w:rsidR="00AA26E7" w:rsidRPr="00AA26E7" w:rsidRDefault="00AA26E7" w:rsidP="004F35C1">
      <w:r w:rsidRPr="00AA26E7">
        <w:rPr>
          <w:noProof/>
        </w:rPr>
        <mc:AlternateContent>
          <mc:Choice Requires="wpg">
            <w:drawing>
              <wp:anchor distT="0" distB="0" distL="114300" distR="114300" simplePos="0" relativeHeight="251675648" behindDoc="1" locked="1" layoutInCell="1" allowOverlap="1" wp14:anchorId="0FDBD69F" wp14:editId="196FA71D">
                <wp:simplePos x="0" y="0"/>
                <wp:positionH relativeFrom="column">
                  <wp:posOffset>-1143000</wp:posOffset>
                </wp:positionH>
                <wp:positionV relativeFrom="page">
                  <wp:posOffset>2030095</wp:posOffset>
                </wp:positionV>
                <wp:extent cx="7506970" cy="7626350"/>
                <wp:effectExtent l="0" t="0" r="0" b="0"/>
                <wp:wrapNone/>
                <wp:docPr id="36366145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1492369578"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062581"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7BF2F945" id="Group 19" o:spid="_x0000_s1026" style="position:absolute;margin-left:-90pt;margin-top:159.85pt;width:591.1pt;height:600.5pt;z-index:-251640832;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63AC8FE1" w14:textId="77777777" w:rsidTr="00AA26E7">
        <w:trPr>
          <w:trHeight w:val="1134"/>
        </w:trPr>
        <w:tc>
          <w:tcPr>
            <w:tcW w:w="9360" w:type="dxa"/>
            <w:gridSpan w:val="2"/>
            <w:hideMark/>
          </w:tcPr>
          <w:p w14:paraId="60AD38C7" w14:textId="77777777" w:rsidR="00AA26E7" w:rsidRPr="00AA26E7" w:rsidRDefault="00AA26E7" w:rsidP="004F35C1">
            <w:r w:rsidRPr="00AA26E7">
              <w:t>District Attorney of the County of New York</w:t>
            </w:r>
          </w:p>
          <w:p w14:paraId="706812F7" w14:textId="77777777" w:rsidR="00AA26E7" w:rsidRPr="00AA26E7" w:rsidRDefault="00AA26E7" w:rsidP="004F35C1">
            <w:r w:rsidRPr="00AA26E7">
              <w:t xml:space="preserve">Interoffice Memorandum </w:t>
            </w:r>
          </w:p>
        </w:tc>
      </w:tr>
      <w:tr w:rsidR="00AA26E7" w:rsidRPr="00AA26E7" w14:paraId="0B72486F" w14:textId="77777777" w:rsidTr="00AA26E7">
        <w:tblPrEx>
          <w:tblLook w:val="04A0" w:firstRow="1" w:lastRow="0" w:firstColumn="1" w:lastColumn="0" w:noHBand="0" w:noVBand="1"/>
        </w:tblPrEx>
        <w:trPr>
          <w:trHeight w:val="32"/>
        </w:trPr>
        <w:tc>
          <w:tcPr>
            <w:tcW w:w="2517" w:type="dxa"/>
            <w:hideMark/>
          </w:tcPr>
          <w:p w14:paraId="6E189835" w14:textId="77777777" w:rsidR="00AA26E7" w:rsidRPr="00AA26E7" w:rsidRDefault="00000000" w:rsidP="004F35C1">
            <w:sdt>
              <w:sdtPr>
                <w:id w:val="-7758146"/>
                <w:placeholder>
                  <w:docPart w:val="502D333EA392404C8D77A2BA34ADCAC8"/>
                </w:placeholder>
                <w:temporary/>
                <w:showingPlcHdr/>
              </w:sdtPr>
              <w:sdtContent>
                <w:r w:rsidR="00AA26E7" w:rsidRPr="00AA26E7">
                  <w:rPr>
                    <w:bCs/>
                  </w:rPr>
                  <w:t>To:</w:t>
                </w:r>
              </w:sdtContent>
            </w:sdt>
            <w:r w:rsidR="00AA26E7" w:rsidRPr="00AA26E7">
              <w:t xml:space="preserve"> </w:t>
            </w:r>
          </w:p>
        </w:tc>
        <w:tc>
          <w:tcPr>
            <w:tcW w:w="6843" w:type="dxa"/>
            <w:hideMark/>
          </w:tcPr>
          <w:p w14:paraId="4094118E" w14:textId="77777777" w:rsidR="00AA26E7" w:rsidRPr="00AA26E7" w:rsidRDefault="00000000" w:rsidP="004F35C1">
            <w:sdt>
              <w:sdtPr>
                <w:id w:val="1113320486"/>
                <w:placeholder>
                  <w:docPart w:val="619C71D74336470A85BD07B9E8C5D008"/>
                </w:placeholder>
              </w:sdtPr>
              <w:sdtContent>
                <w:r w:rsidR="00AA26E7" w:rsidRPr="00AA26E7">
                  <w:t>Alison Rives, Language Services Unit Director</w:t>
                </w:r>
              </w:sdtContent>
            </w:sdt>
            <w:r w:rsidR="00AA26E7" w:rsidRPr="00AA26E7">
              <w:t xml:space="preserve"> </w:t>
            </w:r>
          </w:p>
        </w:tc>
      </w:tr>
      <w:tr w:rsidR="00AA26E7" w:rsidRPr="00AA26E7" w14:paraId="14ABDB83" w14:textId="77777777" w:rsidTr="00AA26E7">
        <w:tblPrEx>
          <w:tblLook w:val="04A0" w:firstRow="1" w:lastRow="0" w:firstColumn="1" w:lastColumn="0" w:noHBand="0" w:noVBand="1"/>
        </w:tblPrEx>
        <w:trPr>
          <w:trHeight w:val="37"/>
        </w:trPr>
        <w:tc>
          <w:tcPr>
            <w:tcW w:w="2517" w:type="dxa"/>
            <w:hideMark/>
          </w:tcPr>
          <w:p w14:paraId="3A51879E" w14:textId="77777777" w:rsidR="00AA26E7" w:rsidRPr="00AA26E7" w:rsidRDefault="00000000" w:rsidP="004F35C1">
            <w:sdt>
              <w:sdtPr>
                <w:id w:val="-707412621"/>
                <w:placeholder>
                  <w:docPart w:val="3F47BDE6F1AD4908A8517AA2A80387A2"/>
                </w:placeholder>
                <w:temporary/>
                <w:showingPlcHdr/>
              </w:sdtPr>
              <w:sdtContent>
                <w:r w:rsidR="00AA26E7" w:rsidRPr="00AA26E7">
                  <w:t xml:space="preserve">From: </w:t>
                </w:r>
              </w:sdtContent>
            </w:sdt>
          </w:p>
        </w:tc>
        <w:tc>
          <w:tcPr>
            <w:tcW w:w="6843" w:type="dxa"/>
            <w:hideMark/>
          </w:tcPr>
          <w:p w14:paraId="64CC8233" w14:textId="77777777" w:rsidR="00AA26E7" w:rsidRPr="00AA26E7" w:rsidRDefault="00000000" w:rsidP="004F35C1">
            <w:sdt>
              <w:sdtPr>
                <w:id w:val="1498071143"/>
                <w:placeholder>
                  <w:docPart w:val="8366949A11F449FB9BDC18D6A5F2CD02"/>
                </w:placeholder>
              </w:sdtPr>
              <w:sdtContent>
                <w:r w:rsidR="00AA26E7" w:rsidRPr="00AA26E7">
                  <w:t>Robert Esposito, Rutgers University Student</w:t>
                </w:r>
              </w:sdtContent>
            </w:sdt>
            <w:r w:rsidR="00AA26E7" w:rsidRPr="00AA26E7">
              <w:t xml:space="preserve"> </w:t>
            </w:r>
          </w:p>
        </w:tc>
      </w:tr>
      <w:tr w:rsidR="00AA26E7" w:rsidRPr="00AA26E7" w14:paraId="4DDA3488" w14:textId="77777777" w:rsidTr="00AA26E7">
        <w:tblPrEx>
          <w:tblLook w:val="04A0" w:firstRow="1" w:lastRow="0" w:firstColumn="1" w:lastColumn="0" w:noHBand="0" w:noVBand="1"/>
        </w:tblPrEx>
        <w:trPr>
          <w:trHeight w:val="37"/>
        </w:trPr>
        <w:tc>
          <w:tcPr>
            <w:tcW w:w="2517" w:type="dxa"/>
            <w:hideMark/>
          </w:tcPr>
          <w:p w14:paraId="2010E32B" w14:textId="77777777" w:rsidR="00AA26E7" w:rsidRPr="00AA26E7" w:rsidRDefault="00000000" w:rsidP="004F35C1">
            <w:sdt>
              <w:sdtPr>
                <w:id w:val="-1542816504"/>
                <w:placeholder>
                  <w:docPart w:val="B17152827F794ECF8F685F9BC3E2F5C9"/>
                </w:placeholder>
                <w:temporary/>
                <w:showingPlcHdr/>
              </w:sdtPr>
              <w:sdtContent>
                <w:r w:rsidR="00AA26E7" w:rsidRPr="00AA26E7">
                  <w:t xml:space="preserve">CC: </w:t>
                </w:r>
              </w:sdtContent>
            </w:sdt>
          </w:p>
        </w:tc>
        <w:tc>
          <w:tcPr>
            <w:tcW w:w="6843" w:type="dxa"/>
            <w:hideMark/>
          </w:tcPr>
          <w:p w14:paraId="42E7B366" w14:textId="77777777" w:rsidR="00AA26E7" w:rsidRPr="00AA26E7" w:rsidRDefault="00AA26E7" w:rsidP="004F35C1">
            <w:r w:rsidRPr="00AA26E7">
              <w:t>Ana Solis, Senior Spanish Interpreter</w:t>
            </w:r>
          </w:p>
        </w:tc>
      </w:tr>
      <w:tr w:rsidR="00AA26E7" w:rsidRPr="00AA26E7" w14:paraId="643E71DD" w14:textId="77777777" w:rsidTr="00AA26E7">
        <w:tblPrEx>
          <w:tblLook w:val="04A0" w:firstRow="1" w:lastRow="0" w:firstColumn="1" w:lastColumn="0" w:noHBand="0" w:noVBand="1"/>
        </w:tblPrEx>
        <w:trPr>
          <w:trHeight w:val="102"/>
        </w:trPr>
        <w:tc>
          <w:tcPr>
            <w:tcW w:w="2517" w:type="dxa"/>
            <w:hideMark/>
          </w:tcPr>
          <w:p w14:paraId="471E3580" w14:textId="77777777" w:rsidR="00AA26E7" w:rsidRPr="00AA26E7" w:rsidRDefault="00000000" w:rsidP="004F35C1">
            <w:sdt>
              <w:sdtPr>
                <w:id w:val="-216433147"/>
                <w:placeholder>
                  <w:docPart w:val="7FE5FF8E29494A1FB0014614F9142FB7"/>
                </w:placeholder>
                <w:temporary/>
                <w:showingPlcHdr/>
              </w:sdtPr>
              <w:sdtContent>
                <w:r w:rsidR="00AA26E7" w:rsidRPr="00AA26E7">
                  <w:t>Date:</w:t>
                </w:r>
              </w:sdtContent>
            </w:sdt>
          </w:p>
        </w:tc>
        <w:tc>
          <w:tcPr>
            <w:tcW w:w="6843" w:type="dxa"/>
            <w:hideMark/>
          </w:tcPr>
          <w:p w14:paraId="6CF73F25" w14:textId="77777777" w:rsidR="00AA26E7" w:rsidRPr="00AA26E7" w:rsidRDefault="00AA26E7" w:rsidP="004F35C1">
            <w:r w:rsidRPr="00AA26E7">
              <w:t>Friday, April 19</w:t>
            </w:r>
            <w:r w:rsidRPr="00AA26E7">
              <w:rPr>
                <w:vertAlign w:val="superscript"/>
              </w:rPr>
              <w:t>th</w:t>
            </w:r>
            <w:r w:rsidRPr="00AA26E7">
              <w:t>, 2024</w:t>
            </w:r>
          </w:p>
        </w:tc>
      </w:tr>
      <w:tr w:rsidR="00AA26E7" w:rsidRPr="00AA26E7" w14:paraId="6A339952"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4AA31C34" w14:textId="77777777" w:rsidR="00AA26E7" w:rsidRPr="00AA26E7" w:rsidRDefault="00000000" w:rsidP="004F35C1">
            <w:sdt>
              <w:sdtPr>
                <w:id w:val="-268708691"/>
                <w:placeholder>
                  <w:docPart w:val="33E1501E71EB4075B97B5B58F044DF87"/>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6E7DC676" w14:textId="77777777" w:rsidR="00AA26E7" w:rsidRPr="00AA26E7" w:rsidRDefault="00000000" w:rsidP="004F35C1">
            <w:sdt>
              <w:sdtPr>
                <w:id w:val="1343974642"/>
                <w:placeholder>
                  <w:docPart w:val="E0C3B61A9B744A4DA5CCE2EE5FD3B01E"/>
                </w:placeholder>
              </w:sdtPr>
              <w:sdtContent>
                <w:r w:rsidR="00AA26E7" w:rsidRPr="00AA26E7">
                  <w:t>Week 9 Log (April 15</w:t>
                </w:r>
                <w:r w:rsidR="00AA26E7" w:rsidRPr="00AA26E7">
                  <w:rPr>
                    <w:vertAlign w:val="superscript"/>
                  </w:rPr>
                  <w:t xml:space="preserve">th </w:t>
                </w:r>
                <w:r w:rsidR="00AA26E7" w:rsidRPr="00AA26E7">
                  <w:t>– April 19</w:t>
                </w:r>
                <w:r w:rsidR="00AA26E7" w:rsidRPr="00AA26E7">
                  <w:rPr>
                    <w:vertAlign w:val="superscript"/>
                  </w:rPr>
                  <w:t>th</w:t>
                </w:r>
                <w:r w:rsidR="00AA26E7" w:rsidRPr="00AA26E7">
                  <w:t>)</w:t>
                </w:r>
              </w:sdtContent>
            </w:sdt>
          </w:p>
        </w:tc>
      </w:tr>
      <w:tr w:rsidR="00AA26E7" w:rsidRPr="00AA26E7" w14:paraId="3AA997E2"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588DD3C0" w14:textId="77777777" w:rsidR="00AA26E7" w:rsidRPr="00AA26E7" w:rsidRDefault="00AA26E7" w:rsidP="004F35C1">
            <w:r w:rsidRPr="00AA26E7">
              <w:t>Tuesday, 4/16</w:t>
            </w:r>
          </w:p>
        </w:tc>
        <w:tc>
          <w:tcPr>
            <w:tcW w:w="6843" w:type="dxa"/>
            <w:tcMar>
              <w:top w:w="0" w:type="dxa"/>
              <w:left w:w="0" w:type="dxa"/>
              <w:bottom w:w="576" w:type="dxa"/>
              <w:right w:w="0" w:type="dxa"/>
            </w:tcMar>
            <w:hideMark/>
          </w:tcPr>
          <w:sdt>
            <w:sdtPr>
              <w:id w:val="-647442025"/>
              <w:placeholder>
                <w:docPart w:val="255B3FEA84224CF7AA33D0AF8F58FFF6"/>
              </w:placeholder>
            </w:sdtPr>
            <w:sdtContent>
              <w:p w14:paraId="54015B58" w14:textId="77777777" w:rsidR="00AA26E7" w:rsidRPr="00AA26E7" w:rsidRDefault="00AA26E7" w:rsidP="004F35C1">
                <w:r w:rsidRPr="00AA26E7">
                  <w:t>9-:30am – 10:30am – Review cases for the day (extract relevant vocab from CR-036476-23NY)</w:t>
                </w:r>
              </w:p>
              <w:p w14:paraId="531A1CB4" w14:textId="77777777" w:rsidR="00AA26E7" w:rsidRPr="00AA26E7" w:rsidRDefault="00AA26E7" w:rsidP="004F35C1">
                <w:r w:rsidRPr="00AA26E7">
                  <w:t>10:30am – 1:00pm – Review cases for the day (ADA Pearson’s Riker calls and psych evaluation articles provided by Ana)</w:t>
                </w:r>
              </w:p>
              <w:p w14:paraId="2BCC0826" w14:textId="77777777" w:rsidR="00AA26E7" w:rsidRPr="00AA26E7" w:rsidRDefault="00AA26E7" w:rsidP="004F35C1">
                <w:r w:rsidRPr="00AA26E7">
                  <w:t>1:00pm – 2:00pm – Lunch</w:t>
                </w:r>
              </w:p>
              <w:p w14:paraId="4D615CB7" w14:textId="77777777" w:rsidR="00AA26E7" w:rsidRPr="00AA26E7" w:rsidRDefault="00AA26E7" w:rsidP="004F35C1">
                <w:r w:rsidRPr="00AA26E7">
                  <w:t>2:00pm – 3:00pm – Continue reading psych eval articles</w:t>
                </w:r>
              </w:p>
              <w:p w14:paraId="2B2EBA30" w14:textId="77777777" w:rsidR="00AA26E7" w:rsidRPr="00AA26E7" w:rsidRDefault="00AA26E7" w:rsidP="004F35C1">
                <w:r w:rsidRPr="00AA26E7">
                  <w:t>3:00pm – 4:30pm – Continue reviewing Riker call audios</w:t>
                </w:r>
              </w:p>
            </w:sdtContent>
          </w:sdt>
        </w:tc>
      </w:tr>
      <w:tr w:rsidR="00AA26E7" w:rsidRPr="00AA26E7" w14:paraId="78CDC61C"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173487C7" w14:textId="77777777" w:rsidR="00AA26E7" w:rsidRPr="00AA26E7" w:rsidRDefault="00AA26E7" w:rsidP="004F35C1">
            <w:r w:rsidRPr="00AA26E7">
              <w:t xml:space="preserve"> Thursday, 4/18</w:t>
            </w:r>
          </w:p>
        </w:tc>
        <w:tc>
          <w:tcPr>
            <w:tcW w:w="6843" w:type="dxa"/>
            <w:tcMar>
              <w:top w:w="144" w:type="dxa"/>
              <w:left w:w="0" w:type="dxa"/>
              <w:bottom w:w="0" w:type="dxa"/>
              <w:right w:w="0" w:type="dxa"/>
            </w:tcMar>
          </w:tcPr>
          <w:sdt>
            <w:sdtPr>
              <w:id w:val="-353104580"/>
              <w:placeholder>
                <w:docPart w:val="43C5C4793B1B4C0090AC7182615918E1"/>
              </w:placeholder>
            </w:sdtPr>
            <w:sdtContent>
              <w:p w14:paraId="5549AC7E" w14:textId="77777777" w:rsidR="00AA26E7" w:rsidRPr="00AA26E7" w:rsidRDefault="00AA26E7" w:rsidP="004F35C1">
                <w:r w:rsidRPr="00AA26E7">
                  <w:t>9:30am – 11:10am – Review cases for the day</w:t>
                </w:r>
              </w:p>
              <w:p w14:paraId="066B3764" w14:textId="77777777" w:rsidR="00AA26E7" w:rsidRPr="00AA26E7" w:rsidRDefault="00AA26E7" w:rsidP="004F35C1">
                <w:r w:rsidRPr="00AA26E7">
                  <w:t>11:10am – 12:30pm – ADA Ritter screen BWC</w:t>
                </w:r>
              </w:p>
              <w:p w14:paraId="5A38B418" w14:textId="77777777" w:rsidR="00AA26E7" w:rsidRPr="00AA26E7" w:rsidRDefault="00AA26E7" w:rsidP="004F35C1">
                <w:r w:rsidRPr="00AA26E7">
                  <w:lastRenderedPageBreak/>
                  <w:t>12:30pm – 1:00pm – Review Ivana’s translations of texts for ADA Junie</w:t>
                </w:r>
              </w:p>
              <w:p w14:paraId="4C61E279" w14:textId="77777777" w:rsidR="00AA26E7" w:rsidRPr="00AA26E7" w:rsidRDefault="00AA26E7" w:rsidP="004F35C1">
                <w:r w:rsidRPr="00AA26E7">
                  <w:t>1:00pm – 2:00pm – Lunch</w:t>
                </w:r>
              </w:p>
              <w:p w14:paraId="623A090E" w14:textId="77777777" w:rsidR="00AA26E7" w:rsidRPr="00AA26E7" w:rsidRDefault="00AA26E7" w:rsidP="004F35C1">
                <w:r w:rsidRPr="00AA26E7">
                  <w:t>2:00pm – 4:30pm – Review Ivana’s translations of texts for ADA Junie</w:t>
                </w:r>
              </w:p>
              <w:p w14:paraId="677A5AC4" w14:textId="77777777" w:rsidR="00AA26E7" w:rsidRPr="00AA26E7" w:rsidRDefault="00000000" w:rsidP="004F35C1"/>
            </w:sdtContent>
          </w:sdt>
          <w:p w14:paraId="5BF8F4A2" w14:textId="77777777" w:rsidR="00AA26E7" w:rsidRPr="00AA26E7" w:rsidRDefault="00AA26E7" w:rsidP="004F35C1"/>
        </w:tc>
      </w:tr>
    </w:tbl>
    <w:p w14:paraId="3DA9C856" w14:textId="0D63A353" w:rsidR="00AA26E7" w:rsidRPr="00AA26E7" w:rsidRDefault="00AA26E7" w:rsidP="004F35C1">
      <w:r w:rsidRPr="00AA26E7">
        <w:rPr>
          <w:noProof/>
        </w:rPr>
        <w:lastRenderedPageBreak/>
        <mc:AlternateContent>
          <mc:Choice Requires="wpg">
            <w:drawing>
              <wp:anchor distT="0" distB="0" distL="114300" distR="114300" simplePos="0" relativeHeight="251677696" behindDoc="1" locked="1" layoutInCell="1" allowOverlap="1" wp14:anchorId="54FB3CC6" wp14:editId="697D77A3">
                <wp:simplePos x="0" y="0"/>
                <wp:positionH relativeFrom="column">
                  <wp:posOffset>-1143000</wp:posOffset>
                </wp:positionH>
                <wp:positionV relativeFrom="page">
                  <wp:posOffset>2030095</wp:posOffset>
                </wp:positionV>
                <wp:extent cx="7506970" cy="7626350"/>
                <wp:effectExtent l="0" t="0" r="0" b="0"/>
                <wp:wrapNone/>
                <wp:docPr id="14977515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74592880"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9257195"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4551ACA5" id="Group 21" o:spid="_x0000_s1026" style="position:absolute;margin-left:-90pt;margin-top:159.85pt;width:591.1pt;height:600.5pt;z-index:-251638784;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1B2103DF" w14:textId="77777777" w:rsidTr="00AA26E7">
        <w:trPr>
          <w:trHeight w:val="1134"/>
        </w:trPr>
        <w:tc>
          <w:tcPr>
            <w:tcW w:w="9360" w:type="dxa"/>
            <w:gridSpan w:val="2"/>
            <w:hideMark/>
          </w:tcPr>
          <w:p w14:paraId="3577502D" w14:textId="77777777" w:rsidR="00AA26E7" w:rsidRPr="00AA26E7" w:rsidRDefault="00AA26E7" w:rsidP="004F35C1">
            <w:r w:rsidRPr="00AA26E7">
              <w:t>District Attorney of the County of New York</w:t>
            </w:r>
          </w:p>
          <w:p w14:paraId="3D4BAC62" w14:textId="77777777" w:rsidR="00AA26E7" w:rsidRPr="00AA26E7" w:rsidRDefault="00AA26E7" w:rsidP="004F35C1">
            <w:r w:rsidRPr="00AA26E7">
              <w:t xml:space="preserve">Interoffice Memorandum </w:t>
            </w:r>
          </w:p>
        </w:tc>
      </w:tr>
      <w:tr w:rsidR="00AA26E7" w:rsidRPr="00AA26E7" w14:paraId="2CF30A8D" w14:textId="77777777" w:rsidTr="00AA26E7">
        <w:tblPrEx>
          <w:tblLook w:val="04A0" w:firstRow="1" w:lastRow="0" w:firstColumn="1" w:lastColumn="0" w:noHBand="0" w:noVBand="1"/>
        </w:tblPrEx>
        <w:trPr>
          <w:trHeight w:val="32"/>
        </w:trPr>
        <w:tc>
          <w:tcPr>
            <w:tcW w:w="2517" w:type="dxa"/>
            <w:hideMark/>
          </w:tcPr>
          <w:p w14:paraId="5C9E3470" w14:textId="77777777" w:rsidR="00AA26E7" w:rsidRPr="00AA26E7" w:rsidRDefault="00000000" w:rsidP="004F35C1">
            <w:sdt>
              <w:sdtPr>
                <w:id w:val="-1968274709"/>
                <w:placeholder>
                  <w:docPart w:val="DB11B0F0F4694155B134504AE5B98C8B"/>
                </w:placeholder>
                <w:temporary/>
                <w:showingPlcHdr/>
              </w:sdtPr>
              <w:sdtContent>
                <w:r w:rsidR="00AA26E7" w:rsidRPr="00AA26E7">
                  <w:rPr>
                    <w:bCs/>
                  </w:rPr>
                  <w:t>To:</w:t>
                </w:r>
              </w:sdtContent>
            </w:sdt>
            <w:r w:rsidR="00AA26E7" w:rsidRPr="00AA26E7">
              <w:t xml:space="preserve"> </w:t>
            </w:r>
          </w:p>
        </w:tc>
        <w:tc>
          <w:tcPr>
            <w:tcW w:w="6843" w:type="dxa"/>
            <w:hideMark/>
          </w:tcPr>
          <w:p w14:paraId="3C4E8FE5" w14:textId="77777777" w:rsidR="00AA26E7" w:rsidRPr="00AA26E7" w:rsidRDefault="00000000" w:rsidP="004F35C1">
            <w:sdt>
              <w:sdtPr>
                <w:id w:val="-1116205972"/>
                <w:placeholder>
                  <w:docPart w:val="83AE5B565D4D42E2B3D3EE1632EE2449"/>
                </w:placeholder>
              </w:sdtPr>
              <w:sdtContent>
                <w:r w:rsidR="00AA26E7" w:rsidRPr="00AA26E7">
                  <w:t>Alison Rives, Language Services Unit Director</w:t>
                </w:r>
              </w:sdtContent>
            </w:sdt>
            <w:r w:rsidR="00AA26E7" w:rsidRPr="00AA26E7">
              <w:t xml:space="preserve"> </w:t>
            </w:r>
          </w:p>
        </w:tc>
      </w:tr>
      <w:tr w:rsidR="00AA26E7" w:rsidRPr="00AA26E7" w14:paraId="6D799D09" w14:textId="77777777" w:rsidTr="00AA26E7">
        <w:tblPrEx>
          <w:tblLook w:val="04A0" w:firstRow="1" w:lastRow="0" w:firstColumn="1" w:lastColumn="0" w:noHBand="0" w:noVBand="1"/>
        </w:tblPrEx>
        <w:trPr>
          <w:trHeight w:val="37"/>
        </w:trPr>
        <w:tc>
          <w:tcPr>
            <w:tcW w:w="2517" w:type="dxa"/>
            <w:hideMark/>
          </w:tcPr>
          <w:p w14:paraId="02E88C35" w14:textId="77777777" w:rsidR="00AA26E7" w:rsidRPr="00AA26E7" w:rsidRDefault="00000000" w:rsidP="004F35C1">
            <w:sdt>
              <w:sdtPr>
                <w:id w:val="-788205484"/>
                <w:placeholder>
                  <w:docPart w:val="A56FEA7008214549A23CD048C7C9C6FF"/>
                </w:placeholder>
                <w:temporary/>
                <w:showingPlcHdr/>
              </w:sdtPr>
              <w:sdtContent>
                <w:r w:rsidR="00AA26E7" w:rsidRPr="00AA26E7">
                  <w:t xml:space="preserve">From: </w:t>
                </w:r>
              </w:sdtContent>
            </w:sdt>
          </w:p>
        </w:tc>
        <w:tc>
          <w:tcPr>
            <w:tcW w:w="6843" w:type="dxa"/>
            <w:hideMark/>
          </w:tcPr>
          <w:p w14:paraId="2E577D96" w14:textId="77777777" w:rsidR="00AA26E7" w:rsidRPr="00AA26E7" w:rsidRDefault="00000000" w:rsidP="004F35C1">
            <w:sdt>
              <w:sdtPr>
                <w:id w:val="1070162628"/>
                <w:placeholder>
                  <w:docPart w:val="96464E9D77AB4D3B8EF7DE910F325367"/>
                </w:placeholder>
              </w:sdtPr>
              <w:sdtContent>
                <w:r w:rsidR="00AA26E7" w:rsidRPr="00AA26E7">
                  <w:t>Robert Esposito, Rutgers University Student</w:t>
                </w:r>
              </w:sdtContent>
            </w:sdt>
            <w:r w:rsidR="00AA26E7" w:rsidRPr="00AA26E7">
              <w:t xml:space="preserve"> </w:t>
            </w:r>
          </w:p>
        </w:tc>
      </w:tr>
      <w:tr w:rsidR="00AA26E7" w:rsidRPr="00AA26E7" w14:paraId="4F830B1E" w14:textId="77777777" w:rsidTr="00AA26E7">
        <w:tblPrEx>
          <w:tblLook w:val="04A0" w:firstRow="1" w:lastRow="0" w:firstColumn="1" w:lastColumn="0" w:noHBand="0" w:noVBand="1"/>
        </w:tblPrEx>
        <w:trPr>
          <w:trHeight w:val="37"/>
        </w:trPr>
        <w:tc>
          <w:tcPr>
            <w:tcW w:w="2517" w:type="dxa"/>
            <w:hideMark/>
          </w:tcPr>
          <w:p w14:paraId="6D8A664A" w14:textId="77777777" w:rsidR="00AA26E7" w:rsidRPr="00AA26E7" w:rsidRDefault="00000000" w:rsidP="004F35C1">
            <w:sdt>
              <w:sdtPr>
                <w:id w:val="1641993446"/>
                <w:placeholder>
                  <w:docPart w:val="E4651A23A6674323A11800A868B5B477"/>
                </w:placeholder>
                <w:temporary/>
                <w:showingPlcHdr/>
              </w:sdtPr>
              <w:sdtContent>
                <w:r w:rsidR="00AA26E7" w:rsidRPr="00AA26E7">
                  <w:t xml:space="preserve">CC: </w:t>
                </w:r>
              </w:sdtContent>
            </w:sdt>
          </w:p>
        </w:tc>
        <w:tc>
          <w:tcPr>
            <w:tcW w:w="6843" w:type="dxa"/>
            <w:hideMark/>
          </w:tcPr>
          <w:p w14:paraId="7183272E" w14:textId="77777777" w:rsidR="00AA26E7" w:rsidRPr="00AA26E7" w:rsidRDefault="00AA26E7" w:rsidP="004F35C1">
            <w:r w:rsidRPr="00AA26E7">
              <w:t>Ana Solis, Senior Spanish Interpreter</w:t>
            </w:r>
          </w:p>
        </w:tc>
      </w:tr>
      <w:tr w:rsidR="00AA26E7" w:rsidRPr="00AA26E7" w14:paraId="793BB83B" w14:textId="77777777" w:rsidTr="00AA26E7">
        <w:tblPrEx>
          <w:tblLook w:val="04A0" w:firstRow="1" w:lastRow="0" w:firstColumn="1" w:lastColumn="0" w:noHBand="0" w:noVBand="1"/>
        </w:tblPrEx>
        <w:trPr>
          <w:trHeight w:val="102"/>
        </w:trPr>
        <w:tc>
          <w:tcPr>
            <w:tcW w:w="2517" w:type="dxa"/>
            <w:hideMark/>
          </w:tcPr>
          <w:p w14:paraId="714E5E07" w14:textId="77777777" w:rsidR="00AA26E7" w:rsidRPr="00AA26E7" w:rsidRDefault="00000000" w:rsidP="004F35C1">
            <w:sdt>
              <w:sdtPr>
                <w:id w:val="-425734123"/>
                <w:placeholder>
                  <w:docPart w:val="9745DA983BD8409280BC546C10D099EF"/>
                </w:placeholder>
                <w:temporary/>
                <w:showingPlcHdr/>
              </w:sdtPr>
              <w:sdtContent>
                <w:r w:rsidR="00AA26E7" w:rsidRPr="00AA26E7">
                  <w:t>Date:</w:t>
                </w:r>
              </w:sdtContent>
            </w:sdt>
          </w:p>
        </w:tc>
        <w:tc>
          <w:tcPr>
            <w:tcW w:w="6843" w:type="dxa"/>
            <w:hideMark/>
          </w:tcPr>
          <w:p w14:paraId="667A3477" w14:textId="77777777" w:rsidR="00AA26E7" w:rsidRPr="00AA26E7" w:rsidRDefault="00AA26E7" w:rsidP="004F35C1">
            <w:r w:rsidRPr="00AA26E7">
              <w:t>Friday, April 26</w:t>
            </w:r>
            <w:r w:rsidRPr="00AA26E7">
              <w:rPr>
                <w:vertAlign w:val="superscript"/>
              </w:rPr>
              <w:t>th</w:t>
            </w:r>
            <w:r w:rsidRPr="00AA26E7">
              <w:t>, 2024</w:t>
            </w:r>
          </w:p>
        </w:tc>
      </w:tr>
      <w:tr w:rsidR="00AA26E7" w:rsidRPr="00AA26E7" w14:paraId="32F44F45" w14:textId="77777777" w:rsidTr="00AA26E7">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0317AB12" w14:textId="77777777" w:rsidR="00AA26E7" w:rsidRPr="00AA26E7" w:rsidRDefault="00000000" w:rsidP="004F35C1">
            <w:sdt>
              <w:sdtPr>
                <w:id w:val="416679541"/>
                <w:placeholder>
                  <w:docPart w:val="7EDB5BE974E043489FF2811355AA1DB2"/>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3E0A79ED" w14:textId="77777777" w:rsidR="00AA26E7" w:rsidRPr="00AA26E7" w:rsidRDefault="00000000" w:rsidP="004F35C1">
            <w:sdt>
              <w:sdtPr>
                <w:id w:val="-93559027"/>
                <w:placeholder>
                  <w:docPart w:val="A0F8E26ECAD7436E8C8104225F5D2F57"/>
                </w:placeholder>
              </w:sdtPr>
              <w:sdtContent>
                <w:r w:rsidR="00AA26E7" w:rsidRPr="00AA26E7">
                  <w:t>Week 11 Log (April 22</w:t>
                </w:r>
                <w:r w:rsidR="00AA26E7" w:rsidRPr="00AA26E7">
                  <w:rPr>
                    <w:vertAlign w:val="superscript"/>
                  </w:rPr>
                  <w:t xml:space="preserve">nd </w:t>
                </w:r>
                <w:r w:rsidR="00AA26E7" w:rsidRPr="00AA26E7">
                  <w:t>– April 26</w:t>
                </w:r>
                <w:r w:rsidR="00AA26E7" w:rsidRPr="00AA26E7">
                  <w:rPr>
                    <w:vertAlign w:val="superscript"/>
                  </w:rPr>
                  <w:t>th</w:t>
                </w:r>
                <w:r w:rsidR="00AA26E7" w:rsidRPr="00AA26E7">
                  <w:t>)</w:t>
                </w:r>
              </w:sdtContent>
            </w:sdt>
          </w:p>
        </w:tc>
      </w:tr>
      <w:tr w:rsidR="00AA26E7" w:rsidRPr="00AA26E7" w14:paraId="35EF9C05" w14:textId="77777777" w:rsidTr="00AA26E7">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6191D033" w14:textId="77777777" w:rsidR="00AA26E7" w:rsidRPr="00AA26E7" w:rsidRDefault="00AA26E7" w:rsidP="004F35C1">
            <w:r w:rsidRPr="00AA26E7">
              <w:t>Tuesday, 4/23</w:t>
            </w:r>
          </w:p>
        </w:tc>
        <w:tc>
          <w:tcPr>
            <w:tcW w:w="6843" w:type="dxa"/>
            <w:tcMar>
              <w:top w:w="0" w:type="dxa"/>
              <w:left w:w="0" w:type="dxa"/>
              <w:bottom w:w="576" w:type="dxa"/>
              <w:right w:w="0" w:type="dxa"/>
            </w:tcMar>
          </w:tcPr>
          <w:sdt>
            <w:sdtPr>
              <w:id w:val="-1021082331"/>
              <w:placeholder>
                <w:docPart w:val="A50BFF9B8C1B4777B5454E518D26E7DB"/>
              </w:placeholder>
            </w:sdtPr>
            <w:sdtContent>
              <w:p w14:paraId="31ED0EF8" w14:textId="77777777" w:rsidR="00AA26E7" w:rsidRPr="00AA26E7" w:rsidRDefault="00AA26E7" w:rsidP="004F35C1">
                <w:r w:rsidRPr="00AA26E7">
                  <w:t>9-:30am – 10:30am – Review ADA Cunningham BWC for screening</w:t>
                </w:r>
              </w:p>
              <w:p w14:paraId="6E63FCC8" w14:textId="77777777" w:rsidR="00AA26E7" w:rsidRPr="00AA26E7" w:rsidRDefault="00AA26E7" w:rsidP="004F35C1">
                <w:r w:rsidRPr="00AA26E7">
                  <w:t>10:30am – 12:00pm – Review psych eval footage</w:t>
                </w:r>
              </w:p>
              <w:p w14:paraId="0CE589CF" w14:textId="77777777" w:rsidR="00AA26E7" w:rsidRPr="00AA26E7" w:rsidRDefault="00AA26E7" w:rsidP="004F35C1">
                <w:r w:rsidRPr="00AA26E7">
                  <w:t>12:00pm – 12:20pm – ADA Cunningham BWC screening</w:t>
                </w:r>
              </w:p>
            </w:sdtContent>
          </w:sdt>
          <w:p w14:paraId="5CE47522" w14:textId="77777777" w:rsidR="00AA26E7" w:rsidRPr="00AA26E7" w:rsidRDefault="00AA26E7" w:rsidP="004F35C1">
            <w:r w:rsidRPr="00AA26E7">
              <w:t>12:20pm – 1:00pm – Review psych eval footage</w:t>
            </w:r>
          </w:p>
          <w:p w14:paraId="436E7643" w14:textId="77777777" w:rsidR="00AA26E7" w:rsidRPr="00AA26E7" w:rsidRDefault="00AA26E7" w:rsidP="004F35C1">
            <w:r w:rsidRPr="00AA26E7">
              <w:t>1:00pm – 2:00pm – Lunch</w:t>
            </w:r>
          </w:p>
          <w:p w14:paraId="7FBBCB2B" w14:textId="77777777" w:rsidR="00AA26E7" w:rsidRPr="00AA26E7" w:rsidRDefault="00AA26E7" w:rsidP="004F35C1">
            <w:r w:rsidRPr="00AA26E7">
              <w:t>2:00pm – 4:30pm – Edit Ivana’s text message translations</w:t>
            </w:r>
          </w:p>
          <w:p w14:paraId="626E20DD" w14:textId="77777777" w:rsidR="00AA26E7" w:rsidRPr="00AA26E7" w:rsidRDefault="00AA26E7" w:rsidP="004F35C1"/>
        </w:tc>
      </w:tr>
      <w:tr w:rsidR="00AA26E7" w:rsidRPr="00AA26E7" w14:paraId="45532F51" w14:textId="77777777" w:rsidTr="00AA26E7">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44414E92" w14:textId="77777777" w:rsidR="00AA26E7" w:rsidRPr="00AA26E7" w:rsidRDefault="00AA26E7" w:rsidP="004F35C1">
            <w:r w:rsidRPr="00AA26E7">
              <w:t xml:space="preserve"> Thursday, 4/25</w:t>
            </w:r>
          </w:p>
        </w:tc>
        <w:tc>
          <w:tcPr>
            <w:tcW w:w="6843" w:type="dxa"/>
            <w:tcMar>
              <w:top w:w="144" w:type="dxa"/>
              <w:left w:w="0" w:type="dxa"/>
              <w:bottom w:w="0" w:type="dxa"/>
              <w:right w:w="0" w:type="dxa"/>
            </w:tcMar>
          </w:tcPr>
          <w:sdt>
            <w:sdtPr>
              <w:id w:val="884610481"/>
              <w:placeholder>
                <w:docPart w:val="3BDA94913FEC46619892A94457D43CA8"/>
              </w:placeholder>
            </w:sdtPr>
            <w:sdtContent>
              <w:p w14:paraId="18702051" w14:textId="77777777" w:rsidR="00AA26E7" w:rsidRPr="00AA26E7" w:rsidRDefault="00AA26E7" w:rsidP="004F35C1">
                <w:r w:rsidRPr="00AA26E7">
                  <w:t>9:30am – 12:30pm – Edit Ivana’s text message translations</w:t>
                </w:r>
              </w:p>
              <w:p w14:paraId="20947EC5" w14:textId="77777777" w:rsidR="00AA26E7" w:rsidRPr="00AA26E7" w:rsidRDefault="00AA26E7" w:rsidP="004F35C1">
                <w:r w:rsidRPr="00AA26E7">
                  <w:t>12:30pm – 1:00pm – Office interview with Ana for ADA Mirabelli</w:t>
                </w:r>
              </w:p>
              <w:p w14:paraId="7BD02002" w14:textId="77777777" w:rsidR="00AA26E7" w:rsidRPr="00AA26E7" w:rsidRDefault="00AA26E7" w:rsidP="004F35C1">
                <w:r w:rsidRPr="00AA26E7">
                  <w:t>1:00pm – 2:00pm – Lunch</w:t>
                </w:r>
              </w:p>
              <w:p w14:paraId="7A68E1C3" w14:textId="77777777" w:rsidR="00AA26E7" w:rsidRPr="00AA26E7" w:rsidRDefault="00AA26E7" w:rsidP="004F35C1">
                <w:r w:rsidRPr="00AA26E7">
                  <w:t>2:00pm – 3:30pm – Visit federal court with Martha</w:t>
                </w:r>
              </w:p>
              <w:p w14:paraId="24A9EB8E" w14:textId="77777777" w:rsidR="00AA26E7" w:rsidRPr="00AA26E7" w:rsidRDefault="00AA26E7" w:rsidP="004F35C1">
                <w:r w:rsidRPr="00AA26E7">
                  <w:lastRenderedPageBreak/>
                  <w:t>3:30pm – 4:30pm – Edit Ivana’s text message translations</w:t>
                </w:r>
              </w:p>
              <w:p w14:paraId="25BE67DA" w14:textId="77777777" w:rsidR="00AA26E7" w:rsidRPr="00AA26E7" w:rsidRDefault="00000000" w:rsidP="004F35C1"/>
            </w:sdtContent>
          </w:sdt>
          <w:p w14:paraId="14A2D1B1" w14:textId="77777777" w:rsidR="00AA26E7" w:rsidRPr="00AA26E7" w:rsidRDefault="00AA26E7" w:rsidP="004F35C1"/>
        </w:tc>
      </w:tr>
    </w:tbl>
    <w:p w14:paraId="46F88EB0" w14:textId="4F6D52FB" w:rsidR="00AA26E7" w:rsidRPr="00AA26E7" w:rsidRDefault="00AA26E7" w:rsidP="004F35C1">
      <w:r w:rsidRPr="00AA26E7">
        <w:rPr>
          <w:noProof/>
        </w:rPr>
        <w:lastRenderedPageBreak/>
        <mc:AlternateContent>
          <mc:Choice Requires="wpg">
            <w:drawing>
              <wp:anchor distT="0" distB="0" distL="114300" distR="114300" simplePos="0" relativeHeight="251679744" behindDoc="1" locked="1" layoutInCell="1" allowOverlap="1" wp14:anchorId="2B42223A" wp14:editId="5D743DA2">
                <wp:simplePos x="0" y="0"/>
                <wp:positionH relativeFrom="column">
                  <wp:posOffset>-1143000</wp:posOffset>
                </wp:positionH>
                <wp:positionV relativeFrom="page">
                  <wp:posOffset>2030095</wp:posOffset>
                </wp:positionV>
                <wp:extent cx="7506970" cy="7626350"/>
                <wp:effectExtent l="0" t="0" r="0" b="0"/>
                <wp:wrapNone/>
                <wp:docPr id="116282121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6970" cy="7626350"/>
                          <a:chOff x="0" y="0"/>
                          <a:chExt cx="7502948" cy="7627620"/>
                        </a:xfrm>
                      </wpg:grpSpPr>
                      <wps:wsp>
                        <wps:cNvPr id="803439379" name="Rectangle 1"/>
                        <wps:cNvSpPr/>
                        <wps:spPr>
                          <a:xfrm>
                            <a:off x="15240" y="0"/>
                            <a:ext cx="7487708" cy="7627620"/>
                          </a:xfrm>
                          <a:prstGeom prst="rect">
                            <a:avLst/>
                          </a:prstGeom>
                          <a:solidFill>
                            <a:srgbClr val="93902B">
                              <a:lumMod val="20000"/>
                              <a:lumOff val="8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601007" name="Straight Connector 4"/>
                        <wps:cNvCnPr/>
                        <wps:spPr>
                          <a:xfrm>
                            <a:off x="0" y="2644140"/>
                            <a:ext cx="6698615" cy="0"/>
                          </a:xfrm>
                          <a:prstGeom prst="line">
                            <a:avLst/>
                          </a:prstGeom>
                          <a:noFill/>
                          <a:ln w="9525" cap="flat" cmpd="sng" algn="ctr">
                            <a:solidFill>
                              <a:srgbClr val="DDDDDD">
                                <a:lumMod val="75000"/>
                              </a:srgbClr>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50382A14" id="Group 23" o:spid="_x0000_s1026" style="position:absolute;margin-left:-90pt;margin-top:159.85pt;width:591.1pt;height:600.5pt;z-index:-251636736;mso-position-vertical-relative:page;mso-width-relative:margin;mso-height-relative:margin" coordsize="75029,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">
                <v:rect id="Rectangle 1" o:spid="_x0000_s1027" style="position:absolute;left:152;width:74877;height:7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" fillcolor="#f1f0cd" stroked="f" strokeweight="2pt"/>
                <v:line id="Straight Connector 4" o:spid="_x0000_s1028" style="position:absolute;visibility:visible;mso-wrap-style:square" from="0,26441" to="66986,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" strokecolor="#a6a6a6"/>
                <w10:wrap anchory="page"/>
                <w10:anchorlock/>
              </v:group>
            </w:pict>
          </mc:Fallback>
        </mc:AlternateContent>
      </w:r>
    </w:p>
    <w:tbl>
      <w:tblPr>
        <w:tblW w:w="5000" w:type="pct"/>
        <w:tblCellMar>
          <w:left w:w="0" w:type="dxa"/>
          <w:right w:w="0" w:type="dxa"/>
        </w:tblCellMar>
        <w:tblLook w:val="0620" w:firstRow="1" w:lastRow="0" w:firstColumn="0" w:lastColumn="0" w:noHBand="1" w:noVBand="1"/>
      </w:tblPr>
      <w:tblGrid>
        <w:gridCol w:w="2517"/>
        <w:gridCol w:w="6843"/>
      </w:tblGrid>
      <w:tr w:rsidR="00AA26E7" w:rsidRPr="00AA26E7" w14:paraId="554B1B25" w14:textId="77777777" w:rsidTr="000A0765">
        <w:trPr>
          <w:trHeight w:val="1134"/>
        </w:trPr>
        <w:tc>
          <w:tcPr>
            <w:tcW w:w="9360" w:type="dxa"/>
            <w:gridSpan w:val="2"/>
            <w:hideMark/>
          </w:tcPr>
          <w:p w14:paraId="4886C789" w14:textId="77777777" w:rsidR="00AA26E7" w:rsidRPr="00AA26E7" w:rsidRDefault="00AA26E7" w:rsidP="004F35C1">
            <w:r w:rsidRPr="00AA26E7">
              <w:t>District Attorney of the County of New York</w:t>
            </w:r>
          </w:p>
          <w:p w14:paraId="75A1A530" w14:textId="77777777" w:rsidR="00AA26E7" w:rsidRPr="00AA26E7" w:rsidRDefault="00AA26E7" w:rsidP="004F35C1">
            <w:r w:rsidRPr="00AA26E7">
              <w:t xml:space="preserve">Interoffice Memorandum </w:t>
            </w:r>
          </w:p>
        </w:tc>
      </w:tr>
      <w:tr w:rsidR="00AA26E7" w:rsidRPr="00AA26E7" w14:paraId="15581E6C" w14:textId="77777777" w:rsidTr="000A0765">
        <w:tblPrEx>
          <w:tblLook w:val="04A0" w:firstRow="1" w:lastRow="0" w:firstColumn="1" w:lastColumn="0" w:noHBand="0" w:noVBand="1"/>
        </w:tblPrEx>
        <w:trPr>
          <w:trHeight w:val="32"/>
        </w:trPr>
        <w:tc>
          <w:tcPr>
            <w:tcW w:w="2517" w:type="dxa"/>
            <w:hideMark/>
          </w:tcPr>
          <w:p w14:paraId="3D5D4C42" w14:textId="77777777" w:rsidR="00AA26E7" w:rsidRPr="00AA26E7" w:rsidRDefault="00000000" w:rsidP="004F35C1">
            <w:sdt>
              <w:sdtPr>
                <w:id w:val="1179620624"/>
                <w:placeholder>
                  <w:docPart w:val="36BA5A118A764A3886A146DC7706ABEB"/>
                </w:placeholder>
                <w:temporary/>
                <w:showingPlcHdr/>
              </w:sdtPr>
              <w:sdtContent>
                <w:r w:rsidR="00AA26E7" w:rsidRPr="00AA26E7">
                  <w:rPr>
                    <w:bCs/>
                  </w:rPr>
                  <w:t>To:</w:t>
                </w:r>
              </w:sdtContent>
            </w:sdt>
            <w:r w:rsidR="00AA26E7" w:rsidRPr="00AA26E7">
              <w:t xml:space="preserve"> </w:t>
            </w:r>
          </w:p>
        </w:tc>
        <w:tc>
          <w:tcPr>
            <w:tcW w:w="6843" w:type="dxa"/>
            <w:hideMark/>
          </w:tcPr>
          <w:p w14:paraId="3F435672" w14:textId="77777777" w:rsidR="00AA26E7" w:rsidRPr="00AA26E7" w:rsidRDefault="00000000" w:rsidP="004F35C1">
            <w:sdt>
              <w:sdtPr>
                <w:id w:val="-123928028"/>
                <w:placeholder>
                  <w:docPart w:val="B1D69FD6AD3E4B388FAC4B3ECA56E553"/>
                </w:placeholder>
              </w:sdtPr>
              <w:sdtContent>
                <w:r w:rsidR="00AA26E7" w:rsidRPr="00AA26E7">
                  <w:t>Alison Rives, Language Services Unit Director</w:t>
                </w:r>
              </w:sdtContent>
            </w:sdt>
            <w:r w:rsidR="00AA26E7" w:rsidRPr="00AA26E7">
              <w:t xml:space="preserve"> </w:t>
            </w:r>
          </w:p>
        </w:tc>
      </w:tr>
      <w:tr w:rsidR="00AA26E7" w:rsidRPr="00AA26E7" w14:paraId="6FCDDDCB" w14:textId="77777777" w:rsidTr="000A0765">
        <w:tblPrEx>
          <w:tblLook w:val="04A0" w:firstRow="1" w:lastRow="0" w:firstColumn="1" w:lastColumn="0" w:noHBand="0" w:noVBand="1"/>
        </w:tblPrEx>
        <w:trPr>
          <w:trHeight w:val="37"/>
        </w:trPr>
        <w:tc>
          <w:tcPr>
            <w:tcW w:w="2517" w:type="dxa"/>
            <w:hideMark/>
          </w:tcPr>
          <w:p w14:paraId="7093C1E4" w14:textId="77777777" w:rsidR="00AA26E7" w:rsidRPr="00AA26E7" w:rsidRDefault="00000000" w:rsidP="004F35C1">
            <w:sdt>
              <w:sdtPr>
                <w:id w:val="1792396324"/>
                <w:placeholder>
                  <w:docPart w:val="AB5E050BDC0C45FC9CE36A4A6B6F0FEC"/>
                </w:placeholder>
                <w:temporary/>
                <w:showingPlcHdr/>
              </w:sdtPr>
              <w:sdtContent>
                <w:r w:rsidR="00AA26E7" w:rsidRPr="00AA26E7">
                  <w:t xml:space="preserve">From: </w:t>
                </w:r>
              </w:sdtContent>
            </w:sdt>
          </w:p>
        </w:tc>
        <w:tc>
          <w:tcPr>
            <w:tcW w:w="6843" w:type="dxa"/>
            <w:hideMark/>
          </w:tcPr>
          <w:p w14:paraId="6F822B8E" w14:textId="77777777" w:rsidR="00AA26E7" w:rsidRPr="00AA26E7" w:rsidRDefault="00000000" w:rsidP="004F35C1">
            <w:sdt>
              <w:sdtPr>
                <w:id w:val="-446701299"/>
                <w:placeholder>
                  <w:docPart w:val="C024104E2FBD42238C3C785CDF180D7C"/>
                </w:placeholder>
              </w:sdtPr>
              <w:sdtContent>
                <w:r w:rsidR="00AA26E7" w:rsidRPr="00AA26E7">
                  <w:t>Robert Esposito, Rutgers University Student</w:t>
                </w:r>
              </w:sdtContent>
            </w:sdt>
            <w:r w:rsidR="00AA26E7" w:rsidRPr="00AA26E7">
              <w:t xml:space="preserve"> </w:t>
            </w:r>
          </w:p>
        </w:tc>
      </w:tr>
      <w:tr w:rsidR="00AA26E7" w:rsidRPr="00AA26E7" w14:paraId="74823EF9" w14:textId="77777777" w:rsidTr="000A0765">
        <w:tblPrEx>
          <w:tblLook w:val="04A0" w:firstRow="1" w:lastRow="0" w:firstColumn="1" w:lastColumn="0" w:noHBand="0" w:noVBand="1"/>
        </w:tblPrEx>
        <w:trPr>
          <w:trHeight w:val="37"/>
        </w:trPr>
        <w:tc>
          <w:tcPr>
            <w:tcW w:w="2517" w:type="dxa"/>
            <w:hideMark/>
          </w:tcPr>
          <w:p w14:paraId="47C2B4A6" w14:textId="77777777" w:rsidR="00AA26E7" w:rsidRPr="00AA26E7" w:rsidRDefault="00000000" w:rsidP="004F35C1">
            <w:sdt>
              <w:sdtPr>
                <w:id w:val="730122405"/>
                <w:placeholder>
                  <w:docPart w:val="8685395D70994CC88427B5AED00FE932"/>
                </w:placeholder>
                <w:temporary/>
                <w:showingPlcHdr/>
              </w:sdtPr>
              <w:sdtContent>
                <w:r w:rsidR="00AA26E7" w:rsidRPr="00AA26E7">
                  <w:t xml:space="preserve">CC: </w:t>
                </w:r>
              </w:sdtContent>
            </w:sdt>
          </w:p>
        </w:tc>
        <w:tc>
          <w:tcPr>
            <w:tcW w:w="6843" w:type="dxa"/>
            <w:hideMark/>
          </w:tcPr>
          <w:p w14:paraId="1399208B" w14:textId="77777777" w:rsidR="00AA26E7" w:rsidRPr="00AA26E7" w:rsidRDefault="00AA26E7" w:rsidP="004F35C1">
            <w:r w:rsidRPr="00AA26E7">
              <w:t>Ana Solis, Senior Spanish Interpreter</w:t>
            </w:r>
          </w:p>
        </w:tc>
      </w:tr>
      <w:tr w:rsidR="00AA26E7" w:rsidRPr="00AA26E7" w14:paraId="5EB49995" w14:textId="77777777" w:rsidTr="000A0765">
        <w:tblPrEx>
          <w:tblLook w:val="04A0" w:firstRow="1" w:lastRow="0" w:firstColumn="1" w:lastColumn="0" w:noHBand="0" w:noVBand="1"/>
        </w:tblPrEx>
        <w:trPr>
          <w:trHeight w:val="102"/>
        </w:trPr>
        <w:tc>
          <w:tcPr>
            <w:tcW w:w="2517" w:type="dxa"/>
            <w:hideMark/>
          </w:tcPr>
          <w:p w14:paraId="43B6C56D" w14:textId="77777777" w:rsidR="00AA26E7" w:rsidRPr="00AA26E7" w:rsidRDefault="00000000" w:rsidP="004F35C1">
            <w:sdt>
              <w:sdtPr>
                <w:id w:val="-1620842704"/>
                <w:placeholder>
                  <w:docPart w:val="6647A8D946B04260ABBCB94FBD605DAC"/>
                </w:placeholder>
                <w:temporary/>
                <w:showingPlcHdr/>
              </w:sdtPr>
              <w:sdtContent>
                <w:r w:rsidR="00AA26E7" w:rsidRPr="00AA26E7">
                  <w:t>Date:</w:t>
                </w:r>
              </w:sdtContent>
            </w:sdt>
          </w:p>
        </w:tc>
        <w:tc>
          <w:tcPr>
            <w:tcW w:w="6843" w:type="dxa"/>
            <w:hideMark/>
          </w:tcPr>
          <w:p w14:paraId="55C0C0E3" w14:textId="77777777" w:rsidR="00AA26E7" w:rsidRPr="00AA26E7" w:rsidRDefault="00AA26E7" w:rsidP="004F35C1">
            <w:r w:rsidRPr="00AA26E7">
              <w:t>Thursday, May 2, 2024</w:t>
            </w:r>
          </w:p>
        </w:tc>
      </w:tr>
      <w:tr w:rsidR="00AA26E7" w:rsidRPr="00AA26E7" w14:paraId="1DE3865A" w14:textId="77777777" w:rsidTr="000A0765">
        <w:tblPrEx>
          <w:tblLook w:val="04A0" w:firstRow="1" w:lastRow="0" w:firstColumn="1" w:lastColumn="0" w:noHBand="0" w:noVBand="1"/>
        </w:tblPrEx>
        <w:trPr>
          <w:trHeight w:val="720"/>
        </w:trPr>
        <w:tc>
          <w:tcPr>
            <w:tcW w:w="2517" w:type="dxa"/>
            <w:tcMar>
              <w:top w:w="0" w:type="dxa"/>
              <w:left w:w="0" w:type="dxa"/>
              <w:bottom w:w="576" w:type="dxa"/>
              <w:right w:w="0" w:type="dxa"/>
            </w:tcMar>
            <w:hideMark/>
          </w:tcPr>
          <w:p w14:paraId="5174D028" w14:textId="77777777" w:rsidR="00AA26E7" w:rsidRPr="00AA26E7" w:rsidRDefault="00000000" w:rsidP="004F35C1">
            <w:sdt>
              <w:sdtPr>
                <w:id w:val="-1701542806"/>
                <w:placeholder>
                  <w:docPart w:val="0D0E2947B193426DA1D5F4CE5127E9CF"/>
                </w:placeholder>
                <w:temporary/>
                <w:showingPlcHdr/>
              </w:sdtPr>
              <w:sdtContent>
                <w:r w:rsidR="00AA26E7" w:rsidRPr="00AA26E7">
                  <w:t>Re:</w:t>
                </w:r>
              </w:sdtContent>
            </w:sdt>
          </w:p>
        </w:tc>
        <w:tc>
          <w:tcPr>
            <w:tcW w:w="6843" w:type="dxa"/>
            <w:tcMar>
              <w:top w:w="0" w:type="dxa"/>
              <w:left w:w="0" w:type="dxa"/>
              <w:bottom w:w="576" w:type="dxa"/>
              <w:right w:w="0" w:type="dxa"/>
            </w:tcMar>
            <w:hideMark/>
          </w:tcPr>
          <w:p w14:paraId="09625F02" w14:textId="77777777" w:rsidR="00AA26E7" w:rsidRPr="00AA26E7" w:rsidRDefault="00000000" w:rsidP="004F35C1">
            <w:sdt>
              <w:sdtPr>
                <w:id w:val="743455788"/>
                <w:placeholder>
                  <w:docPart w:val="6DAC7ACA22374A4F959D2F5681479C60"/>
                </w:placeholder>
              </w:sdtPr>
              <w:sdtContent>
                <w:r w:rsidR="00AA26E7" w:rsidRPr="00AA26E7">
                  <w:t>Week 12 Log (April 29</w:t>
                </w:r>
                <w:r w:rsidR="00AA26E7" w:rsidRPr="00AA26E7">
                  <w:rPr>
                    <w:vertAlign w:val="superscript"/>
                  </w:rPr>
                  <w:t xml:space="preserve">th </w:t>
                </w:r>
                <w:r w:rsidR="00AA26E7" w:rsidRPr="00AA26E7">
                  <w:t>– May 3</w:t>
                </w:r>
                <w:r w:rsidR="00AA26E7" w:rsidRPr="00AA26E7">
                  <w:rPr>
                    <w:vertAlign w:val="superscript"/>
                  </w:rPr>
                  <w:t>rd</w:t>
                </w:r>
                <w:r w:rsidR="00AA26E7" w:rsidRPr="00AA26E7">
                  <w:t>)</w:t>
                </w:r>
              </w:sdtContent>
            </w:sdt>
          </w:p>
        </w:tc>
      </w:tr>
      <w:tr w:rsidR="00AA26E7" w:rsidRPr="00AA26E7" w14:paraId="41A95B71" w14:textId="77777777" w:rsidTr="000A0765">
        <w:tblPrEx>
          <w:tblLook w:val="04A0" w:firstRow="1" w:lastRow="0" w:firstColumn="1" w:lastColumn="0" w:noHBand="0" w:noVBand="1"/>
        </w:tblPrEx>
        <w:trPr>
          <w:trHeight w:val="1305"/>
        </w:trPr>
        <w:tc>
          <w:tcPr>
            <w:tcW w:w="2517" w:type="dxa"/>
            <w:tcMar>
              <w:top w:w="0" w:type="dxa"/>
              <w:left w:w="0" w:type="dxa"/>
              <w:bottom w:w="576" w:type="dxa"/>
              <w:right w:w="0" w:type="dxa"/>
            </w:tcMar>
            <w:hideMark/>
          </w:tcPr>
          <w:p w14:paraId="3CA5EE22" w14:textId="77777777" w:rsidR="00AA26E7" w:rsidRPr="00AA26E7" w:rsidRDefault="00AA26E7" w:rsidP="004F35C1">
            <w:r w:rsidRPr="00AA26E7">
              <w:t>Tuesday, 4/30</w:t>
            </w:r>
          </w:p>
        </w:tc>
        <w:tc>
          <w:tcPr>
            <w:tcW w:w="6843" w:type="dxa"/>
            <w:tcMar>
              <w:top w:w="0" w:type="dxa"/>
              <w:left w:w="0" w:type="dxa"/>
              <w:bottom w:w="576" w:type="dxa"/>
              <w:right w:w="0" w:type="dxa"/>
            </w:tcMar>
            <w:hideMark/>
          </w:tcPr>
          <w:sdt>
            <w:sdtPr>
              <w:id w:val="-929580252"/>
              <w:placeholder>
                <w:docPart w:val="1CC3C72F53A2466CA3CDB1FE281AD774"/>
              </w:placeholder>
            </w:sdtPr>
            <w:sdtContent>
              <w:p w14:paraId="44AD541C" w14:textId="77777777" w:rsidR="00AA26E7" w:rsidRPr="00AA26E7" w:rsidRDefault="00AA26E7" w:rsidP="004F35C1">
                <w:r w:rsidRPr="00AA26E7">
                  <w:t>9-:30am – 1:00pm – Review and translate ADA Sullivan written documents (</w:t>
                </w:r>
                <w:proofErr w:type="spellStart"/>
                <w:r w:rsidRPr="00AA26E7">
                  <w:t>antecedentes</w:t>
                </w:r>
                <w:proofErr w:type="spellEnd"/>
                <w:r w:rsidRPr="00AA26E7">
                  <w:t>)</w:t>
                </w:r>
              </w:p>
              <w:p w14:paraId="48809422" w14:textId="77777777" w:rsidR="00AA26E7" w:rsidRPr="00AA26E7" w:rsidRDefault="00AA26E7" w:rsidP="004F35C1">
                <w:r w:rsidRPr="00AA26E7">
                  <w:t>1:00pm – 2:00pm – Lunch</w:t>
                </w:r>
              </w:p>
              <w:p w14:paraId="07BFADA7" w14:textId="77777777" w:rsidR="00AA26E7" w:rsidRPr="00AA26E7" w:rsidRDefault="00AA26E7" w:rsidP="004F35C1">
                <w:r w:rsidRPr="00AA26E7">
                  <w:t>2:00pm – 3:00pm – Continue translating documents</w:t>
                </w:r>
              </w:p>
              <w:p w14:paraId="5F759637" w14:textId="77777777" w:rsidR="00AA26E7" w:rsidRPr="00AA26E7" w:rsidRDefault="00AA26E7" w:rsidP="004F35C1">
                <w:r w:rsidRPr="00AA26E7">
                  <w:t>3:00pm – 3:30pm – Exit interview</w:t>
                </w:r>
              </w:p>
              <w:p w14:paraId="3D109ED0" w14:textId="77777777" w:rsidR="00AA26E7" w:rsidRPr="00AA26E7" w:rsidRDefault="00AA26E7" w:rsidP="004F35C1">
                <w:r w:rsidRPr="00AA26E7">
                  <w:t>3:30pm – 4:30pm – Continue translating documents</w:t>
                </w:r>
              </w:p>
            </w:sdtContent>
          </w:sdt>
        </w:tc>
      </w:tr>
      <w:tr w:rsidR="00AA26E7" w:rsidRPr="00AA26E7" w14:paraId="1968CCB6" w14:textId="77777777" w:rsidTr="000A0765">
        <w:tblPrEx>
          <w:tblLook w:val="04A0" w:firstRow="1" w:lastRow="0" w:firstColumn="1" w:lastColumn="0" w:noHBand="0" w:noVBand="1"/>
        </w:tblPrEx>
        <w:trPr>
          <w:trHeight w:val="288"/>
        </w:trPr>
        <w:tc>
          <w:tcPr>
            <w:tcW w:w="2517" w:type="dxa"/>
            <w:tcMar>
              <w:top w:w="144" w:type="dxa"/>
              <w:left w:w="0" w:type="dxa"/>
              <w:bottom w:w="0" w:type="dxa"/>
              <w:right w:w="0" w:type="dxa"/>
            </w:tcMar>
            <w:hideMark/>
          </w:tcPr>
          <w:p w14:paraId="1925DBA4" w14:textId="77777777" w:rsidR="00AA26E7" w:rsidRPr="00AA26E7" w:rsidRDefault="00AA26E7" w:rsidP="004F35C1">
            <w:r w:rsidRPr="00AA26E7">
              <w:t xml:space="preserve"> Thursday, 5/2</w:t>
            </w:r>
          </w:p>
        </w:tc>
        <w:tc>
          <w:tcPr>
            <w:tcW w:w="6843" w:type="dxa"/>
            <w:tcMar>
              <w:top w:w="144" w:type="dxa"/>
              <w:left w:w="0" w:type="dxa"/>
              <w:bottom w:w="0" w:type="dxa"/>
              <w:right w:w="0" w:type="dxa"/>
            </w:tcMar>
          </w:tcPr>
          <w:sdt>
            <w:sdtPr>
              <w:id w:val="-1465885564"/>
              <w:placeholder>
                <w:docPart w:val="51053BFF3DC447A6B6CDC926FD7F2A7E"/>
              </w:placeholder>
            </w:sdtPr>
            <w:sdtContent>
              <w:p w14:paraId="5C67D108" w14:textId="77777777" w:rsidR="00AA26E7" w:rsidRPr="00AA26E7" w:rsidRDefault="00AA26E7" w:rsidP="004F35C1">
                <w:r w:rsidRPr="00AA26E7">
                  <w:t>9:30am – 10:00am – Review ADA Ahmadian BWC footage</w:t>
                </w:r>
              </w:p>
              <w:p w14:paraId="15CB116D" w14:textId="77777777" w:rsidR="00AA26E7" w:rsidRPr="00AA26E7" w:rsidRDefault="00AA26E7" w:rsidP="004F35C1">
                <w:r w:rsidRPr="00AA26E7">
                  <w:t xml:space="preserve">10:00am – 1:00pm – Translate criminal complaint document for ADA </w:t>
                </w:r>
                <w:proofErr w:type="spellStart"/>
                <w:r w:rsidRPr="00AA26E7">
                  <w:t>Abuhoff</w:t>
                </w:r>
                <w:proofErr w:type="spellEnd"/>
              </w:p>
              <w:p w14:paraId="2A683D31" w14:textId="77777777" w:rsidR="00AA26E7" w:rsidRPr="00AA26E7" w:rsidRDefault="00AA26E7" w:rsidP="004F35C1">
                <w:r w:rsidRPr="00AA26E7">
                  <w:t>1:00pm – 2:00pm – Lunch</w:t>
                </w:r>
              </w:p>
              <w:p w14:paraId="7C005C49" w14:textId="77777777" w:rsidR="00AA26E7" w:rsidRPr="00AA26E7" w:rsidRDefault="00AA26E7" w:rsidP="004F35C1">
                <w:r w:rsidRPr="00AA26E7">
                  <w:t>2:00pm – 3:00pm – Prepare/Redact documents for practicum</w:t>
                </w:r>
              </w:p>
              <w:p w14:paraId="34E15468" w14:textId="77777777" w:rsidR="00AA26E7" w:rsidRPr="00AA26E7" w:rsidRDefault="00AA26E7" w:rsidP="004F35C1">
                <w:r w:rsidRPr="00AA26E7">
                  <w:t>3:00pm – 4:30pm – Continue criminal complaint translation</w:t>
                </w:r>
              </w:p>
              <w:p w14:paraId="436FE53C" w14:textId="77777777" w:rsidR="00AA26E7" w:rsidRPr="00AA26E7" w:rsidRDefault="00000000" w:rsidP="004F35C1"/>
            </w:sdtContent>
          </w:sdt>
          <w:p w14:paraId="36BA0544" w14:textId="77777777" w:rsidR="00AA26E7" w:rsidRPr="00AA26E7" w:rsidRDefault="00AA26E7" w:rsidP="004F35C1"/>
        </w:tc>
      </w:tr>
    </w:tbl>
    <w:p w14:paraId="75BA6751" w14:textId="77777777" w:rsidR="000A0765" w:rsidRDefault="000A0765" w:rsidP="009E5073">
      <w:pPr>
        <w:pStyle w:val="Heading1"/>
      </w:pPr>
      <w:bookmarkStart w:id="37" w:name="_Toc175226371"/>
      <w:r>
        <w:lastRenderedPageBreak/>
        <w:t>Appendix D: Glossary</w:t>
      </w:r>
      <w:bookmarkEnd w:id="37"/>
    </w:p>
    <w:p w14:paraId="6DE45C00" w14:textId="77777777" w:rsidR="00E8591A" w:rsidRDefault="000A0765">
      <w:r>
        <w:tab/>
        <w:t>Below is a glossary including specialized and non-specialized terminology that I encountered during my internship. The “notes” column includes any specificities for the term, such as in which regions it is most or only present, or the context in which it is used.</w:t>
      </w:r>
    </w:p>
    <w:p w14:paraId="69E58574" w14:textId="0ABA4728" w:rsidR="00E8591A" w:rsidRDefault="00E8591A" w:rsidP="00E8591A">
      <w:pPr>
        <w:pStyle w:val="Caption"/>
        <w:keepNext/>
      </w:pPr>
      <w:bookmarkStart w:id="38" w:name="_Toc175226273"/>
      <w:r>
        <w:t xml:space="preserve">Table </w:t>
      </w:r>
      <w:r>
        <w:fldChar w:fldCharType="begin"/>
      </w:r>
      <w:r>
        <w:instrText xml:space="preserve"> SEQ Table \* ARABIC </w:instrText>
      </w:r>
      <w:r>
        <w:fldChar w:fldCharType="separate"/>
      </w:r>
      <w:r>
        <w:rPr>
          <w:noProof/>
        </w:rPr>
        <w:t>3</w:t>
      </w:r>
      <w:r>
        <w:fldChar w:fldCharType="end"/>
      </w:r>
      <w:r>
        <w:t>. Glossary of terms.</w:t>
      </w:r>
      <w:bookmarkEnd w:id="38"/>
    </w:p>
    <w:tbl>
      <w:tblPr>
        <w:tblW w:w="9350" w:type="dxa"/>
        <w:tblLook w:val="04A0" w:firstRow="1" w:lastRow="0" w:firstColumn="1" w:lastColumn="0" w:noHBand="0" w:noVBand="1"/>
      </w:tblPr>
      <w:tblGrid>
        <w:gridCol w:w="3045"/>
        <w:gridCol w:w="2763"/>
        <w:gridCol w:w="3542"/>
      </w:tblGrid>
      <w:tr w:rsidR="00E8591A" w:rsidRPr="00E8591A" w14:paraId="5054E837" w14:textId="77777777" w:rsidTr="00E8591A">
        <w:trPr>
          <w:trHeight w:val="300"/>
        </w:trPr>
        <w:tc>
          <w:tcPr>
            <w:tcW w:w="3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509C5"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es</w:t>
            </w:r>
          </w:p>
        </w:tc>
        <w:tc>
          <w:tcPr>
            <w:tcW w:w="2763" w:type="dxa"/>
            <w:tcBorders>
              <w:top w:val="single" w:sz="4" w:space="0" w:color="auto"/>
              <w:left w:val="nil"/>
              <w:bottom w:val="single" w:sz="4" w:space="0" w:color="auto"/>
              <w:right w:val="single" w:sz="4" w:space="0" w:color="auto"/>
            </w:tcBorders>
            <w:shd w:val="clear" w:color="auto" w:fill="auto"/>
            <w:noWrap/>
            <w:vAlign w:val="bottom"/>
            <w:hideMark/>
          </w:tcPr>
          <w:p w14:paraId="24B4A083"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en</w:t>
            </w:r>
            <w:proofErr w:type="spellEnd"/>
          </w:p>
        </w:tc>
        <w:tc>
          <w:tcPr>
            <w:tcW w:w="3542" w:type="dxa"/>
            <w:tcBorders>
              <w:top w:val="single" w:sz="4" w:space="0" w:color="auto"/>
              <w:left w:val="nil"/>
              <w:bottom w:val="single" w:sz="4" w:space="0" w:color="auto"/>
              <w:right w:val="single" w:sz="4" w:space="0" w:color="auto"/>
            </w:tcBorders>
            <w:shd w:val="clear" w:color="auto" w:fill="auto"/>
            <w:noWrap/>
            <w:vAlign w:val="bottom"/>
            <w:hideMark/>
          </w:tcPr>
          <w:p w14:paraId="407E822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notes</w:t>
            </w:r>
          </w:p>
        </w:tc>
      </w:tr>
      <w:tr w:rsidR="00E8591A" w:rsidRPr="00E8591A" w14:paraId="50DC8E85"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45D6716"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demandante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6E48A06A"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plaintiff</w:t>
            </w:r>
          </w:p>
        </w:tc>
        <w:tc>
          <w:tcPr>
            <w:tcW w:w="3542" w:type="dxa"/>
            <w:tcBorders>
              <w:top w:val="nil"/>
              <w:left w:val="nil"/>
              <w:bottom w:val="single" w:sz="4" w:space="0" w:color="auto"/>
              <w:right w:val="single" w:sz="4" w:space="0" w:color="auto"/>
            </w:tcBorders>
            <w:shd w:val="clear" w:color="auto" w:fill="auto"/>
            <w:noWrap/>
            <w:vAlign w:val="bottom"/>
            <w:hideMark/>
          </w:tcPr>
          <w:p w14:paraId="733EF22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2A95C1D"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85461C1"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acusado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836F00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defendant</w:t>
            </w:r>
          </w:p>
        </w:tc>
        <w:tc>
          <w:tcPr>
            <w:tcW w:w="3542" w:type="dxa"/>
            <w:tcBorders>
              <w:top w:val="nil"/>
              <w:left w:val="nil"/>
              <w:bottom w:val="single" w:sz="4" w:space="0" w:color="auto"/>
              <w:right w:val="single" w:sz="4" w:space="0" w:color="auto"/>
            </w:tcBorders>
            <w:shd w:val="clear" w:color="auto" w:fill="auto"/>
            <w:noWrap/>
            <w:vAlign w:val="bottom"/>
            <w:hideMark/>
          </w:tcPr>
          <w:p w14:paraId="0EA1DD0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felony case</w:t>
            </w:r>
          </w:p>
        </w:tc>
      </w:tr>
      <w:tr w:rsidR="00E8591A" w:rsidRPr="00E8591A" w14:paraId="7F2114E2"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63FA71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tribunal</w:t>
            </w:r>
          </w:p>
        </w:tc>
        <w:tc>
          <w:tcPr>
            <w:tcW w:w="2763" w:type="dxa"/>
            <w:tcBorders>
              <w:top w:val="nil"/>
              <w:left w:val="nil"/>
              <w:bottom w:val="single" w:sz="4" w:space="0" w:color="auto"/>
              <w:right w:val="single" w:sz="4" w:space="0" w:color="auto"/>
            </w:tcBorders>
            <w:shd w:val="clear" w:color="auto" w:fill="auto"/>
            <w:noWrap/>
            <w:vAlign w:val="bottom"/>
            <w:hideMark/>
          </w:tcPr>
          <w:p w14:paraId="32F90B9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court</w:t>
            </w:r>
          </w:p>
        </w:tc>
        <w:tc>
          <w:tcPr>
            <w:tcW w:w="3542" w:type="dxa"/>
            <w:tcBorders>
              <w:top w:val="nil"/>
              <w:left w:val="nil"/>
              <w:bottom w:val="single" w:sz="4" w:space="0" w:color="auto"/>
              <w:right w:val="single" w:sz="4" w:space="0" w:color="auto"/>
            </w:tcBorders>
            <w:shd w:val="clear" w:color="auto" w:fill="auto"/>
            <w:noWrap/>
            <w:vAlign w:val="bottom"/>
            <w:hideMark/>
          </w:tcPr>
          <w:p w14:paraId="173FA17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6D36E68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32B2215"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demandado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8C73C6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defendant</w:t>
            </w:r>
          </w:p>
        </w:tc>
        <w:tc>
          <w:tcPr>
            <w:tcW w:w="3542" w:type="dxa"/>
            <w:tcBorders>
              <w:top w:val="nil"/>
              <w:left w:val="nil"/>
              <w:bottom w:val="single" w:sz="4" w:space="0" w:color="auto"/>
              <w:right w:val="single" w:sz="4" w:space="0" w:color="auto"/>
            </w:tcBorders>
            <w:shd w:val="clear" w:color="auto" w:fill="auto"/>
            <w:noWrap/>
            <w:vAlign w:val="bottom"/>
            <w:hideMark/>
          </w:tcPr>
          <w:p w14:paraId="2E64D47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civil case</w:t>
            </w:r>
          </w:p>
        </w:tc>
      </w:tr>
      <w:tr w:rsidR="00E8591A" w:rsidRPr="00E8591A" w14:paraId="1FE3E8E8"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E362C45"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notificación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F4D367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notification</w:t>
            </w:r>
          </w:p>
        </w:tc>
        <w:tc>
          <w:tcPr>
            <w:tcW w:w="3542" w:type="dxa"/>
            <w:tcBorders>
              <w:top w:val="nil"/>
              <w:left w:val="nil"/>
              <w:bottom w:val="single" w:sz="4" w:space="0" w:color="auto"/>
              <w:right w:val="single" w:sz="4" w:space="0" w:color="auto"/>
            </w:tcBorders>
            <w:shd w:val="clear" w:color="auto" w:fill="auto"/>
            <w:noWrap/>
            <w:vAlign w:val="bottom"/>
            <w:hideMark/>
          </w:tcPr>
          <w:p w14:paraId="4030817A"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62741A8"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056ADFFB"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resolución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01F4F8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resolution</w:t>
            </w:r>
          </w:p>
        </w:tc>
        <w:tc>
          <w:tcPr>
            <w:tcW w:w="3542" w:type="dxa"/>
            <w:tcBorders>
              <w:top w:val="nil"/>
              <w:left w:val="nil"/>
              <w:bottom w:val="single" w:sz="4" w:space="0" w:color="auto"/>
              <w:right w:val="single" w:sz="4" w:space="0" w:color="auto"/>
            </w:tcBorders>
            <w:shd w:val="clear" w:color="auto" w:fill="auto"/>
            <w:noWrap/>
            <w:vAlign w:val="bottom"/>
            <w:hideMark/>
          </w:tcPr>
          <w:p w14:paraId="7C3B332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4E2062D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B0E8AB2"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determinación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67EB9F2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decision</w:t>
            </w:r>
          </w:p>
        </w:tc>
        <w:tc>
          <w:tcPr>
            <w:tcW w:w="3542" w:type="dxa"/>
            <w:tcBorders>
              <w:top w:val="nil"/>
              <w:left w:val="nil"/>
              <w:bottom w:val="single" w:sz="4" w:space="0" w:color="auto"/>
              <w:right w:val="single" w:sz="4" w:space="0" w:color="auto"/>
            </w:tcBorders>
            <w:shd w:val="clear" w:color="auto" w:fill="auto"/>
            <w:noWrap/>
            <w:vAlign w:val="bottom"/>
            <w:hideMark/>
          </w:tcPr>
          <w:p w14:paraId="5544DEB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8A2799D"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B7C24C6"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recurso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apelación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49B9DE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motion to appeal</w:t>
            </w:r>
          </w:p>
        </w:tc>
        <w:tc>
          <w:tcPr>
            <w:tcW w:w="3542" w:type="dxa"/>
            <w:tcBorders>
              <w:top w:val="nil"/>
              <w:left w:val="nil"/>
              <w:bottom w:val="single" w:sz="4" w:space="0" w:color="auto"/>
              <w:right w:val="single" w:sz="4" w:space="0" w:color="auto"/>
            </w:tcBorders>
            <w:shd w:val="clear" w:color="auto" w:fill="auto"/>
            <w:noWrap/>
            <w:vAlign w:val="bottom"/>
            <w:hideMark/>
          </w:tcPr>
          <w:p w14:paraId="11050521"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53643C59"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C203F78"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recurso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revisión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C2FCAB7"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motion of revision</w:t>
            </w:r>
          </w:p>
        </w:tc>
        <w:tc>
          <w:tcPr>
            <w:tcW w:w="3542" w:type="dxa"/>
            <w:tcBorders>
              <w:top w:val="nil"/>
              <w:left w:val="nil"/>
              <w:bottom w:val="single" w:sz="4" w:space="0" w:color="auto"/>
              <w:right w:val="single" w:sz="4" w:space="0" w:color="auto"/>
            </w:tcBorders>
            <w:shd w:val="clear" w:color="auto" w:fill="auto"/>
            <w:noWrap/>
            <w:vAlign w:val="bottom"/>
            <w:hideMark/>
          </w:tcPr>
          <w:p w14:paraId="3080AC71"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7C860C7"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76BFF3E"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recurso</w:t>
            </w:r>
            <w:proofErr w:type="spellEnd"/>
            <w:r w:rsidRPr="00E8591A">
              <w:rPr>
                <w:rFonts w:ascii="Calibri" w:eastAsia="Times New Roman" w:hAnsi="Calibri" w:cs="Calibri"/>
                <w:color w:val="000000"/>
                <w:kern w:val="0"/>
                <w14:ligatures w14:val="none"/>
              </w:rPr>
              <w:t xml:space="preserve"> de certiorari</w:t>
            </w:r>
          </w:p>
        </w:tc>
        <w:tc>
          <w:tcPr>
            <w:tcW w:w="2763" w:type="dxa"/>
            <w:tcBorders>
              <w:top w:val="nil"/>
              <w:left w:val="nil"/>
              <w:bottom w:val="single" w:sz="4" w:space="0" w:color="auto"/>
              <w:right w:val="single" w:sz="4" w:space="0" w:color="auto"/>
            </w:tcBorders>
            <w:shd w:val="clear" w:color="auto" w:fill="auto"/>
            <w:noWrap/>
            <w:vAlign w:val="bottom"/>
            <w:hideMark/>
          </w:tcPr>
          <w:p w14:paraId="152BD05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petition for certiorari</w:t>
            </w:r>
          </w:p>
        </w:tc>
        <w:tc>
          <w:tcPr>
            <w:tcW w:w="3542" w:type="dxa"/>
            <w:tcBorders>
              <w:top w:val="nil"/>
              <w:left w:val="nil"/>
              <w:bottom w:val="single" w:sz="4" w:space="0" w:color="auto"/>
              <w:right w:val="single" w:sz="4" w:space="0" w:color="auto"/>
            </w:tcBorders>
            <w:shd w:val="clear" w:color="auto" w:fill="auto"/>
            <w:noWrap/>
            <w:vAlign w:val="bottom"/>
            <w:hideMark/>
          </w:tcPr>
          <w:p w14:paraId="4CE4FCF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3020230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D3560C0"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caso</w:t>
            </w:r>
            <w:proofErr w:type="spellEnd"/>
            <w:r w:rsidRPr="00E8591A">
              <w:rPr>
                <w:rFonts w:ascii="Calibri" w:eastAsia="Times New Roman" w:hAnsi="Calibri" w:cs="Calibri"/>
                <w:color w:val="000000"/>
                <w:kern w:val="0"/>
                <w14:ligatures w14:val="none"/>
              </w:rPr>
              <w:t xml:space="preserve"> </w:t>
            </w:r>
            <w:proofErr w:type="spellStart"/>
            <w:r w:rsidRPr="00E8591A">
              <w:rPr>
                <w:rFonts w:ascii="Calibri" w:eastAsia="Times New Roman" w:hAnsi="Calibri" w:cs="Calibri"/>
                <w:color w:val="000000"/>
                <w:kern w:val="0"/>
                <w14:ligatures w14:val="none"/>
              </w:rPr>
              <w:t>número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3CD70E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case number</w:t>
            </w:r>
          </w:p>
        </w:tc>
        <w:tc>
          <w:tcPr>
            <w:tcW w:w="3542" w:type="dxa"/>
            <w:tcBorders>
              <w:top w:val="nil"/>
              <w:left w:val="nil"/>
              <w:bottom w:val="single" w:sz="4" w:space="0" w:color="auto"/>
              <w:right w:val="single" w:sz="4" w:space="0" w:color="auto"/>
            </w:tcBorders>
            <w:shd w:val="clear" w:color="auto" w:fill="auto"/>
            <w:noWrap/>
            <w:vAlign w:val="bottom"/>
            <w:hideMark/>
          </w:tcPr>
          <w:p w14:paraId="2B712EE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6160BE74"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BEC098C"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xml:space="preserve">no </w:t>
            </w:r>
            <w:proofErr w:type="spellStart"/>
            <w:r w:rsidRPr="00E8591A">
              <w:rPr>
                <w:rFonts w:ascii="Calibri" w:eastAsia="Times New Roman" w:hAnsi="Calibri" w:cs="Calibri"/>
                <w:color w:val="000000"/>
                <w:kern w:val="0"/>
                <w14:ligatures w14:val="none"/>
              </w:rPr>
              <w:t>haber</w:t>
            </w:r>
            <w:proofErr w:type="spellEnd"/>
            <w:r w:rsidRPr="00E8591A">
              <w:rPr>
                <w:rFonts w:ascii="Calibri" w:eastAsia="Times New Roman" w:hAnsi="Calibri" w:cs="Calibri"/>
                <w:color w:val="000000"/>
                <w:kern w:val="0"/>
                <w14:ligatures w14:val="none"/>
              </w:rPr>
              <w:t xml:space="preserve"> </w:t>
            </w:r>
            <w:proofErr w:type="spellStart"/>
            <w:r w:rsidRPr="00E8591A">
              <w:rPr>
                <w:rFonts w:ascii="Calibri" w:eastAsia="Times New Roman" w:hAnsi="Calibri" w:cs="Calibri"/>
                <w:color w:val="000000"/>
                <w:kern w:val="0"/>
                <w14:ligatures w14:val="none"/>
              </w:rPr>
              <w:t>lugar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937297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no grounds</w:t>
            </w:r>
          </w:p>
        </w:tc>
        <w:tc>
          <w:tcPr>
            <w:tcW w:w="3542" w:type="dxa"/>
            <w:tcBorders>
              <w:top w:val="nil"/>
              <w:left w:val="nil"/>
              <w:bottom w:val="single" w:sz="4" w:space="0" w:color="auto"/>
              <w:right w:val="single" w:sz="4" w:space="0" w:color="auto"/>
            </w:tcBorders>
            <w:shd w:val="clear" w:color="auto" w:fill="auto"/>
            <w:noWrap/>
            <w:vAlign w:val="bottom"/>
            <w:hideMark/>
          </w:tcPr>
          <w:p w14:paraId="243D5E8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4C1A9B29"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7775EAD"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haber</w:t>
            </w:r>
            <w:proofErr w:type="spellEnd"/>
            <w:r w:rsidRPr="00E8591A">
              <w:rPr>
                <w:rFonts w:ascii="Calibri" w:eastAsia="Times New Roman" w:hAnsi="Calibri" w:cs="Calibri"/>
                <w:color w:val="000000"/>
                <w:kern w:val="0"/>
                <w14:ligatures w14:val="none"/>
              </w:rPr>
              <w:t xml:space="preserve"> </w:t>
            </w:r>
            <w:proofErr w:type="spellStart"/>
            <w:r w:rsidRPr="00E8591A">
              <w:rPr>
                <w:rFonts w:ascii="Calibri" w:eastAsia="Times New Roman" w:hAnsi="Calibri" w:cs="Calibri"/>
                <w:color w:val="000000"/>
                <w:kern w:val="0"/>
                <w14:ligatures w14:val="none"/>
              </w:rPr>
              <w:t>lugar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977FA54"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admissable</w:t>
            </w:r>
            <w:proofErr w:type="spellEnd"/>
          </w:p>
        </w:tc>
        <w:tc>
          <w:tcPr>
            <w:tcW w:w="3542" w:type="dxa"/>
            <w:tcBorders>
              <w:top w:val="nil"/>
              <w:left w:val="nil"/>
              <w:bottom w:val="single" w:sz="4" w:space="0" w:color="auto"/>
              <w:right w:val="single" w:sz="4" w:space="0" w:color="auto"/>
            </w:tcBorders>
            <w:shd w:val="clear" w:color="auto" w:fill="auto"/>
            <w:noWrap/>
            <w:vAlign w:val="bottom"/>
            <w:hideMark/>
          </w:tcPr>
          <w:p w14:paraId="2ACB161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5108C18B"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3BF5FF1"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cancelar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4FD0778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repeal</w:t>
            </w:r>
          </w:p>
        </w:tc>
        <w:tc>
          <w:tcPr>
            <w:tcW w:w="3542" w:type="dxa"/>
            <w:tcBorders>
              <w:top w:val="nil"/>
              <w:left w:val="nil"/>
              <w:bottom w:val="single" w:sz="4" w:space="0" w:color="auto"/>
              <w:right w:val="single" w:sz="4" w:space="0" w:color="auto"/>
            </w:tcBorders>
            <w:shd w:val="clear" w:color="auto" w:fill="auto"/>
            <w:noWrap/>
            <w:vAlign w:val="bottom"/>
            <w:hideMark/>
          </w:tcPr>
          <w:p w14:paraId="0B86E4E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5B7FB624"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7F5D7D9"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recurrente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D667E5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appellant</w:t>
            </w:r>
          </w:p>
        </w:tc>
        <w:tc>
          <w:tcPr>
            <w:tcW w:w="3542" w:type="dxa"/>
            <w:tcBorders>
              <w:top w:val="nil"/>
              <w:left w:val="nil"/>
              <w:bottom w:val="single" w:sz="4" w:space="0" w:color="auto"/>
              <w:right w:val="single" w:sz="4" w:space="0" w:color="auto"/>
            </w:tcBorders>
            <w:shd w:val="clear" w:color="auto" w:fill="auto"/>
            <w:noWrap/>
            <w:vAlign w:val="bottom"/>
            <w:hideMark/>
          </w:tcPr>
          <w:p w14:paraId="3008C524"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5313339E"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D7B6888"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número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placa</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266010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shield number</w:t>
            </w:r>
          </w:p>
        </w:tc>
        <w:tc>
          <w:tcPr>
            <w:tcW w:w="3542" w:type="dxa"/>
            <w:tcBorders>
              <w:top w:val="nil"/>
              <w:left w:val="nil"/>
              <w:bottom w:val="single" w:sz="4" w:space="0" w:color="auto"/>
              <w:right w:val="single" w:sz="4" w:space="0" w:color="auto"/>
            </w:tcBorders>
            <w:shd w:val="clear" w:color="auto" w:fill="auto"/>
            <w:noWrap/>
            <w:vAlign w:val="bottom"/>
            <w:hideMark/>
          </w:tcPr>
          <w:p w14:paraId="6E411D70"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Puerto Rican police officer</w:t>
            </w:r>
          </w:p>
        </w:tc>
      </w:tr>
      <w:tr w:rsidR="00E8591A" w:rsidRPr="00E8591A" w14:paraId="550554F7"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2B01DD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cuartel</w:t>
            </w:r>
          </w:p>
        </w:tc>
        <w:tc>
          <w:tcPr>
            <w:tcW w:w="2763" w:type="dxa"/>
            <w:tcBorders>
              <w:top w:val="nil"/>
              <w:left w:val="nil"/>
              <w:bottom w:val="single" w:sz="4" w:space="0" w:color="auto"/>
              <w:right w:val="single" w:sz="4" w:space="0" w:color="auto"/>
            </w:tcBorders>
            <w:shd w:val="clear" w:color="auto" w:fill="auto"/>
            <w:noWrap/>
            <w:vAlign w:val="bottom"/>
            <w:hideMark/>
          </w:tcPr>
          <w:p w14:paraId="5974F0E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precinct</w:t>
            </w:r>
          </w:p>
        </w:tc>
        <w:tc>
          <w:tcPr>
            <w:tcW w:w="3542" w:type="dxa"/>
            <w:tcBorders>
              <w:top w:val="nil"/>
              <w:left w:val="nil"/>
              <w:bottom w:val="single" w:sz="4" w:space="0" w:color="auto"/>
              <w:right w:val="single" w:sz="4" w:space="0" w:color="auto"/>
            </w:tcBorders>
            <w:shd w:val="clear" w:color="auto" w:fill="auto"/>
            <w:noWrap/>
            <w:vAlign w:val="bottom"/>
            <w:hideMark/>
          </w:tcPr>
          <w:p w14:paraId="764BCD0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Puerto Rico</w:t>
            </w:r>
          </w:p>
        </w:tc>
      </w:tr>
      <w:tr w:rsidR="00E8591A" w:rsidRPr="00E8591A" w14:paraId="6702AB6A"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8997640"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Sellos</w:t>
            </w:r>
            <w:proofErr w:type="spellEnd"/>
            <w:r w:rsidRPr="00E8591A">
              <w:rPr>
                <w:rFonts w:ascii="Calibri" w:eastAsia="Times New Roman" w:hAnsi="Calibri" w:cs="Calibri"/>
                <w:color w:val="000000"/>
                <w:kern w:val="0"/>
                <w14:ligatures w14:val="none"/>
              </w:rPr>
              <w:t xml:space="preserve"> de Rentas </w:t>
            </w:r>
            <w:proofErr w:type="spellStart"/>
            <w:r w:rsidRPr="00E8591A">
              <w:rPr>
                <w:rFonts w:ascii="Calibri" w:eastAsia="Times New Roman" w:hAnsi="Calibri" w:cs="Calibri"/>
                <w:color w:val="000000"/>
                <w:kern w:val="0"/>
                <w14:ligatures w14:val="none"/>
              </w:rPr>
              <w:t>Internas</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425A4C04"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Internal Revenue Stamp</w:t>
            </w:r>
          </w:p>
        </w:tc>
        <w:tc>
          <w:tcPr>
            <w:tcW w:w="3542" w:type="dxa"/>
            <w:tcBorders>
              <w:top w:val="nil"/>
              <w:left w:val="nil"/>
              <w:bottom w:val="single" w:sz="4" w:space="0" w:color="auto"/>
              <w:right w:val="single" w:sz="4" w:space="0" w:color="auto"/>
            </w:tcBorders>
            <w:shd w:val="clear" w:color="auto" w:fill="auto"/>
            <w:noWrap/>
            <w:vAlign w:val="bottom"/>
            <w:hideMark/>
          </w:tcPr>
          <w:p w14:paraId="1D231C55"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Puerto Rico</w:t>
            </w:r>
          </w:p>
        </w:tc>
      </w:tr>
      <w:tr w:rsidR="00E8591A" w:rsidRPr="00E8591A" w14:paraId="3B8D6AE7"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C76E6BC"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citación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87EA35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subpoena</w:t>
            </w:r>
          </w:p>
        </w:tc>
        <w:tc>
          <w:tcPr>
            <w:tcW w:w="3542" w:type="dxa"/>
            <w:tcBorders>
              <w:top w:val="nil"/>
              <w:left w:val="nil"/>
              <w:bottom w:val="single" w:sz="4" w:space="0" w:color="auto"/>
              <w:right w:val="single" w:sz="4" w:space="0" w:color="auto"/>
            </w:tcBorders>
            <w:shd w:val="clear" w:color="auto" w:fill="auto"/>
            <w:noWrap/>
            <w:vAlign w:val="bottom"/>
            <w:hideMark/>
          </w:tcPr>
          <w:p w14:paraId="1D4D5A4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CFBD4D4"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B4AE53A"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reportes</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arresto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4348BC95"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arrest reports</w:t>
            </w:r>
          </w:p>
        </w:tc>
        <w:tc>
          <w:tcPr>
            <w:tcW w:w="3542" w:type="dxa"/>
            <w:tcBorders>
              <w:top w:val="nil"/>
              <w:left w:val="nil"/>
              <w:bottom w:val="single" w:sz="4" w:space="0" w:color="auto"/>
              <w:right w:val="single" w:sz="4" w:space="0" w:color="auto"/>
            </w:tcBorders>
            <w:shd w:val="clear" w:color="auto" w:fill="auto"/>
            <w:noWrap/>
            <w:vAlign w:val="bottom"/>
            <w:hideMark/>
          </w:tcPr>
          <w:p w14:paraId="58778A27"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64A8DD47"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420C0F9"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orden</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arresto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7980951"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arrest warrant</w:t>
            </w:r>
          </w:p>
        </w:tc>
        <w:tc>
          <w:tcPr>
            <w:tcW w:w="3542" w:type="dxa"/>
            <w:tcBorders>
              <w:top w:val="nil"/>
              <w:left w:val="nil"/>
              <w:bottom w:val="single" w:sz="4" w:space="0" w:color="auto"/>
              <w:right w:val="single" w:sz="4" w:space="0" w:color="auto"/>
            </w:tcBorders>
            <w:shd w:val="clear" w:color="auto" w:fill="auto"/>
            <w:noWrap/>
            <w:vAlign w:val="bottom"/>
            <w:hideMark/>
          </w:tcPr>
          <w:p w14:paraId="7EAA41B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05DB9D2"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D3DE31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xml:space="preserve">gran </w:t>
            </w:r>
            <w:proofErr w:type="spellStart"/>
            <w:r w:rsidRPr="00E8591A">
              <w:rPr>
                <w:rFonts w:ascii="Calibri" w:eastAsia="Times New Roman" w:hAnsi="Calibri" w:cs="Calibri"/>
                <w:color w:val="000000"/>
                <w:kern w:val="0"/>
                <w14:ligatures w14:val="none"/>
              </w:rPr>
              <w:t>jurado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A3E556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grand jury</w:t>
            </w:r>
          </w:p>
        </w:tc>
        <w:tc>
          <w:tcPr>
            <w:tcW w:w="3542" w:type="dxa"/>
            <w:tcBorders>
              <w:top w:val="nil"/>
              <w:left w:val="nil"/>
              <w:bottom w:val="single" w:sz="4" w:space="0" w:color="auto"/>
              <w:right w:val="single" w:sz="4" w:space="0" w:color="auto"/>
            </w:tcBorders>
            <w:shd w:val="clear" w:color="auto" w:fill="auto"/>
            <w:noWrap/>
            <w:vAlign w:val="bottom"/>
            <w:hideMark/>
          </w:tcPr>
          <w:p w14:paraId="145E4A8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20BA0CA5"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6AE572D"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orden</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protección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953216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protection order</w:t>
            </w:r>
          </w:p>
        </w:tc>
        <w:tc>
          <w:tcPr>
            <w:tcW w:w="3542" w:type="dxa"/>
            <w:tcBorders>
              <w:top w:val="nil"/>
              <w:left w:val="nil"/>
              <w:bottom w:val="single" w:sz="4" w:space="0" w:color="auto"/>
              <w:right w:val="single" w:sz="4" w:space="0" w:color="auto"/>
            </w:tcBorders>
            <w:shd w:val="clear" w:color="auto" w:fill="auto"/>
            <w:noWrap/>
            <w:vAlign w:val="bottom"/>
            <w:hideMark/>
          </w:tcPr>
          <w:p w14:paraId="55365725" w14:textId="77777777" w:rsidR="00E8591A" w:rsidRPr="00E8591A" w:rsidRDefault="00E8591A" w:rsidP="00E8591A">
            <w:pPr>
              <w:spacing w:after="0" w:line="240" w:lineRule="auto"/>
              <w:rPr>
                <w:rFonts w:ascii="Calibri" w:eastAsia="Times New Roman" w:hAnsi="Calibri" w:cs="Calibri"/>
                <w:color w:val="000000"/>
                <w:kern w:val="0"/>
                <w:lang w:val="es-ES"/>
                <w14:ligatures w14:val="none"/>
              </w:rPr>
            </w:pPr>
            <w:r w:rsidRPr="00E8591A">
              <w:rPr>
                <w:rFonts w:ascii="Calibri" w:eastAsia="Times New Roman" w:hAnsi="Calibri" w:cs="Calibri"/>
                <w:color w:val="000000"/>
                <w:kern w:val="0"/>
                <w:lang w:val="es-ES"/>
                <w14:ligatures w14:val="none"/>
              </w:rPr>
              <w:t>NYC orden de alejamiento/</w:t>
            </w:r>
            <w:proofErr w:type="spellStart"/>
            <w:r w:rsidRPr="00E8591A">
              <w:rPr>
                <w:rFonts w:ascii="Calibri" w:eastAsia="Times New Roman" w:hAnsi="Calibri" w:cs="Calibri"/>
                <w:color w:val="000000"/>
                <w:kern w:val="0"/>
                <w:lang w:val="es-ES"/>
                <w14:ligatures w14:val="none"/>
              </w:rPr>
              <w:t>restraining</w:t>
            </w:r>
            <w:proofErr w:type="spellEnd"/>
            <w:r w:rsidRPr="00E8591A">
              <w:rPr>
                <w:rFonts w:ascii="Calibri" w:eastAsia="Times New Roman" w:hAnsi="Calibri" w:cs="Calibri"/>
                <w:color w:val="000000"/>
                <w:kern w:val="0"/>
                <w:lang w:val="es-ES"/>
                <w14:ligatures w14:val="none"/>
              </w:rPr>
              <w:t xml:space="preserve"> </w:t>
            </w:r>
            <w:proofErr w:type="spellStart"/>
            <w:r w:rsidRPr="00E8591A">
              <w:rPr>
                <w:rFonts w:ascii="Calibri" w:eastAsia="Times New Roman" w:hAnsi="Calibri" w:cs="Calibri"/>
                <w:color w:val="000000"/>
                <w:kern w:val="0"/>
                <w:lang w:val="es-ES"/>
                <w14:ligatures w14:val="none"/>
              </w:rPr>
              <w:t>order</w:t>
            </w:r>
            <w:proofErr w:type="spellEnd"/>
          </w:p>
        </w:tc>
      </w:tr>
      <w:tr w:rsidR="00E8591A" w:rsidRPr="00E8591A" w14:paraId="60F6515D"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1C83E67E"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hacerse</w:t>
            </w:r>
            <w:proofErr w:type="spellEnd"/>
            <w:r w:rsidRPr="00E8591A">
              <w:rPr>
                <w:rFonts w:ascii="Calibri" w:eastAsia="Times New Roman" w:hAnsi="Calibri" w:cs="Calibri"/>
                <w:color w:val="000000"/>
                <w:kern w:val="0"/>
                <w14:ligatures w14:val="none"/>
              </w:rPr>
              <w:t xml:space="preserve"> un </w:t>
            </w:r>
            <w:proofErr w:type="spellStart"/>
            <w:r w:rsidRPr="00E8591A">
              <w:rPr>
                <w:rFonts w:ascii="Calibri" w:eastAsia="Times New Roman" w:hAnsi="Calibri" w:cs="Calibri"/>
                <w:color w:val="000000"/>
                <w:kern w:val="0"/>
                <w14:ligatures w14:val="none"/>
              </w:rPr>
              <w:t>ocho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B2E2D5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stumble on one's words</w:t>
            </w:r>
          </w:p>
        </w:tc>
        <w:tc>
          <w:tcPr>
            <w:tcW w:w="3542" w:type="dxa"/>
            <w:tcBorders>
              <w:top w:val="nil"/>
              <w:left w:val="nil"/>
              <w:bottom w:val="single" w:sz="4" w:space="0" w:color="auto"/>
              <w:right w:val="single" w:sz="4" w:space="0" w:color="auto"/>
            </w:tcBorders>
            <w:shd w:val="clear" w:color="auto" w:fill="auto"/>
            <w:noWrap/>
            <w:vAlign w:val="bottom"/>
            <w:hideMark/>
          </w:tcPr>
          <w:p w14:paraId="058F2E77"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829CE58"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49C3739"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hacer</w:t>
            </w:r>
            <w:proofErr w:type="spellEnd"/>
            <w:r w:rsidRPr="00E8591A">
              <w:rPr>
                <w:rFonts w:ascii="Calibri" w:eastAsia="Times New Roman" w:hAnsi="Calibri" w:cs="Calibri"/>
                <w:color w:val="000000"/>
                <w:kern w:val="0"/>
                <w14:ligatures w14:val="none"/>
              </w:rPr>
              <w:t xml:space="preserve"> un </w:t>
            </w:r>
            <w:proofErr w:type="spellStart"/>
            <w:r w:rsidRPr="00E8591A">
              <w:rPr>
                <w:rFonts w:ascii="Calibri" w:eastAsia="Times New Roman" w:hAnsi="Calibri" w:cs="Calibri"/>
                <w:color w:val="000000"/>
                <w:kern w:val="0"/>
                <w14:ligatures w14:val="none"/>
              </w:rPr>
              <w:t>catorce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7FF68C3"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do a favor</w:t>
            </w:r>
          </w:p>
        </w:tc>
        <w:tc>
          <w:tcPr>
            <w:tcW w:w="3542" w:type="dxa"/>
            <w:tcBorders>
              <w:top w:val="nil"/>
              <w:left w:val="nil"/>
              <w:bottom w:val="single" w:sz="4" w:space="0" w:color="auto"/>
              <w:right w:val="single" w:sz="4" w:space="0" w:color="auto"/>
            </w:tcBorders>
            <w:shd w:val="clear" w:color="auto" w:fill="auto"/>
            <w:noWrap/>
            <w:vAlign w:val="bottom"/>
            <w:hideMark/>
          </w:tcPr>
          <w:p w14:paraId="7C62DF9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662B9AE"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76DE0246"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raspado</w:t>
            </w:r>
            <w:proofErr w:type="spellEnd"/>
            <w:r w:rsidRPr="00E8591A">
              <w:rPr>
                <w:rFonts w:ascii="Calibri" w:eastAsia="Times New Roman" w:hAnsi="Calibri" w:cs="Calibri"/>
                <w:color w:val="000000"/>
                <w:kern w:val="0"/>
                <w14:ligatures w14:val="none"/>
              </w:rPr>
              <w:t xml:space="preserve"> </w:t>
            </w:r>
            <w:proofErr w:type="spellStart"/>
            <w:r w:rsidRPr="00E8591A">
              <w:rPr>
                <w:rFonts w:ascii="Calibri" w:eastAsia="Times New Roman" w:hAnsi="Calibri" w:cs="Calibri"/>
                <w:color w:val="000000"/>
                <w:kern w:val="0"/>
                <w14:ligatures w14:val="none"/>
              </w:rPr>
              <w:t>bucal</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E0A1E75"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saliva</w:t>
            </w:r>
          </w:p>
        </w:tc>
        <w:tc>
          <w:tcPr>
            <w:tcW w:w="3542" w:type="dxa"/>
            <w:tcBorders>
              <w:top w:val="nil"/>
              <w:left w:val="nil"/>
              <w:bottom w:val="single" w:sz="4" w:space="0" w:color="auto"/>
              <w:right w:val="single" w:sz="4" w:space="0" w:color="auto"/>
            </w:tcBorders>
            <w:shd w:val="clear" w:color="auto" w:fill="auto"/>
            <w:noWrap/>
            <w:vAlign w:val="bottom"/>
            <w:hideMark/>
          </w:tcPr>
          <w:p w14:paraId="253F3F0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445A261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147A0787"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hisopo</w:t>
            </w:r>
            <w:proofErr w:type="spellEnd"/>
            <w:r w:rsidRPr="00E8591A">
              <w:rPr>
                <w:rFonts w:ascii="Calibri" w:eastAsia="Times New Roman" w:hAnsi="Calibri" w:cs="Calibri"/>
                <w:color w:val="000000"/>
                <w:kern w:val="0"/>
                <w14:ligatures w14:val="none"/>
              </w:rPr>
              <w:t xml:space="preserve"> </w:t>
            </w:r>
            <w:proofErr w:type="spellStart"/>
            <w:r w:rsidRPr="00E8591A">
              <w:rPr>
                <w:rFonts w:ascii="Calibri" w:eastAsia="Times New Roman" w:hAnsi="Calibri" w:cs="Calibri"/>
                <w:color w:val="000000"/>
                <w:kern w:val="0"/>
                <w14:ligatures w14:val="none"/>
              </w:rPr>
              <w:t>bucal</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87F8C2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mouth swab</w:t>
            </w:r>
          </w:p>
        </w:tc>
        <w:tc>
          <w:tcPr>
            <w:tcW w:w="3542" w:type="dxa"/>
            <w:tcBorders>
              <w:top w:val="nil"/>
              <w:left w:val="nil"/>
              <w:bottom w:val="single" w:sz="4" w:space="0" w:color="auto"/>
              <w:right w:val="single" w:sz="4" w:space="0" w:color="auto"/>
            </w:tcBorders>
            <w:shd w:val="clear" w:color="auto" w:fill="auto"/>
            <w:noWrap/>
            <w:vAlign w:val="bottom"/>
            <w:hideMark/>
          </w:tcPr>
          <w:p w14:paraId="403174C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0849DCB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17385B0" w14:textId="77777777" w:rsidR="00E8591A" w:rsidRPr="00E8591A" w:rsidRDefault="00E8591A" w:rsidP="00E8591A">
            <w:pPr>
              <w:spacing w:after="0" w:line="240" w:lineRule="auto"/>
              <w:rPr>
                <w:rFonts w:ascii="Calibri" w:eastAsia="Times New Roman" w:hAnsi="Calibri" w:cs="Calibri"/>
                <w:color w:val="000000"/>
                <w:kern w:val="0"/>
                <w:lang w:val="es-ES"/>
                <w14:ligatures w14:val="none"/>
              </w:rPr>
            </w:pPr>
            <w:r w:rsidRPr="00E8591A">
              <w:rPr>
                <w:rFonts w:ascii="Calibri" w:eastAsia="Times New Roman" w:hAnsi="Calibri" w:cs="Calibri"/>
                <w:color w:val="000000"/>
                <w:kern w:val="0"/>
                <w:lang w:val="es-ES"/>
                <w14:ligatures w14:val="none"/>
              </w:rPr>
              <w:t>kit de recolección de la muestra bucal</w:t>
            </w:r>
          </w:p>
        </w:tc>
        <w:tc>
          <w:tcPr>
            <w:tcW w:w="2763" w:type="dxa"/>
            <w:tcBorders>
              <w:top w:val="nil"/>
              <w:left w:val="nil"/>
              <w:bottom w:val="single" w:sz="4" w:space="0" w:color="auto"/>
              <w:right w:val="single" w:sz="4" w:space="0" w:color="auto"/>
            </w:tcBorders>
            <w:shd w:val="clear" w:color="auto" w:fill="auto"/>
            <w:noWrap/>
            <w:vAlign w:val="bottom"/>
            <w:hideMark/>
          </w:tcPr>
          <w:p w14:paraId="57DC822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mouth swab kit</w:t>
            </w:r>
          </w:p>
        </w:tc>
        <w:tc>
          <w:tcPr>
            <w:tcW w:w="3542" w:type="dxa"/>
            <w:tcBorders>
              <w:top w:val="nil"/>
              <w:left w:val="nil"/>
              <w:bottom w:val="single" w:sz="4" w:space="0" w:color="auto"/>
              <w:right w:val="single" w:sz="4" w:space="0" w:color="auto"/>
            </w:tcBorders>
            <w:shd w:val="clear" w:color="auto" w:fill="auto"/>
            <w:noWrap/>
            <w:vAlign w:val="bottom"/>
            <w:hideMark/>
          </w:tcPr>
          <w:p w14:paraId="417A34D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542EF3EB"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14A4622C"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cúter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156ECB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boxcutter</w:t>
            </w:r>
          </w:p>
        </w:tc>
        <w:tc>
          <w:tcPr>
            <w:tcW w:w="3542" w:type="dxa"/>
            <w:tcBorders>
              <w:top w:val="nil"/>
              <w:left w:val="nil"/>
              <w:bottom w:val="single" w:sz="4" w:space="0" w:color="auto"/>
              <w:right w:val="single" w:sz="4" w:space="0" w:color="auto"/>
            </w:tcBorders>
            <w:shd w:val="clear" w:color="auto" w:fill="auto"/>
            <w:noWrap/>
            <w:vAlign w:val="bottom"/>
            <w:hideMark/>
          </w:tcPr>
          <w:p w14:paraId="7EC484F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44D25EFA"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850561D"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puntuario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D0464E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record of offenses</w:t>
            </w:r>
          </w:p>
        </w:tc>
        <w:tc>
          <w:tcPr>
            <w:tcW w:w="3542" w:type="dxa"/>
            <w:tcBorders>
              <w:top w:val="nil"/>
              <w:left w:val="nil"/>
              <w:bottom w:val="single" w:sz="4" w:space="0" w:color="auto"/>
              <w:right w:val="single" w:sz="4" w:space="0" w:color="auto"/>
            </w:tcBorders>
            <w:shd w:val="clear" w:color="auto" w:fill="auto"/>
            <w:noWrap/>
            <w:vAlign w:val="bottom"/>
            <w:hideMark/>
          </w:tcPr>
          <w:p w14:paraId="1CA0185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F092A0F"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55927E73"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aquilatar</w:t>
            </w:r>
            <w:proofErr w:type="spellEnd"/>
            <w:r w:rsidRPr="00E8591A">
              <w:rPr>
                <w:rFonts w:ascii="Calibri" w:eastAsia="Times New Roman" w:hAnsi="Calibri" w:cs="Calibri"/>
                <w:color w:val="000000"/>
                <w:kern w:val="0"/>
                <w14:ligatures w14:val="none"/>
              </w:rPr>
              <w:t xml:space="preserve"> la </w:t>
            </w:r>
            <w:proofErr w:type="spellStart"/>
            <w:r w:rsidRPr="00E8591A">
              <w:rPr>
                <w:rFonts w:ascii="Calibri" w:eastAsia="Times New Roman" w:hAnsi="Calibri" w:cs="Calibri"/>
                <w:color w:val="000000"/>
                <w:kern w:val="0"/>
                <w14:ligatures w14:val="none"/>
              </w:rPr>
              <w:t>credibilidad</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009F59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assay the credibility</w:t>
            </w:r>
          </w:p>
        </w:tc>
        <w:tc>
          <w:tcPr>
            <w:tcW w:w="3542" w:type="dxa"/>
            <w:tcBorders>
              <w:top w:val="nil"/>
              <w:left w:val="nil"/>
              <w:bottom w:val="single" w:sz="4" w:space="0" w:color="auto"/>
              <w:right w:val="single" w:sz="4" w:space="0" w:color="auto"/>
            </w:tcBorders>
            <w:shd w:val="clear" w:color="auto" w:fill="auto"/>
            <w:noWrap/>
            <w:vAlign w:val="bottom"/>
            <w:hideMark/>
          </w:tcPr>
          <w:p w14:paraId="4920813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C1127A3"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1D9F8BEB"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desgarro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miniscus</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CC783A0"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desgarro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minisco</w:t>
            </w:r>
            <w:proofErr w:type="spellEnd"/>
          </w:p>
        </w:tc>
        <w:tc>
          <w:tcPr>
            <w:tcW w:w="3542" w:type="dxa"/>
            <w:tcBorders>
              <w:top w:val="nil"/>
              <w:left w:val="nil"/>
              <w:bottom w:val="single" w:sz="4" w:space="0" w:color="auto"/>
              <w:right w:val="single" w:sz="4" w:space="0" w:color="auto"/>
            </w:tcBorders>
            <w:shd w:val="clear" w:color="auto" w:fill="auto"/>
            <w:noWrap/>
            <w:vAlign w:val="bottom"/>
            <w:hideMark/>
          </w:tcPr>
          <w:p w14:paraId="5D114F04"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3EEBE392"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92A9A97"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lastRenderedPageBreak/>
              <w:t>chamaco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2796EC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young guy</w:t>
            </w:r>
          </w:p>
        </w:tc>
        <w:tc>
          <w:tcPr>
            <w:tcW w:w="3542" w:type="dxa"/>
            <w:tcBorders>
              <w:top w:val="nil"/>
              <w:left w:val="nil"/>
              <w:bottom w:val="single" w:sz="4" w:space="0" w:color="auto"/>
              <w:right w:val="single" w:sz="4" w:space="0" w:color="auto"/>
            </w:tcBorders>
            <w:shd w:val="clear" w:color="auto" w:fill="auto"/>
            <w:noWrap/>
            <w:vAlign w:val="bottom"/>
            <w:hideMark/>
          </w:tcPr>
          <w:p w14:paraId="779C36B6"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Central America &amp; Caribbean</w:t>
            </w:r>
          </w:p>
        </w:tc>
      </w:tr>
      <w:tr w:rsidR="00E8591A" w:rsidRPr="00E8591A" w14:paraId="0C0A9A29"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7A8630D3"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acuerdo</w:t>
            </w:r>
            <w:proofErr w:type="spellEnd"/>
            <w:r w:rsidRPr="00E8591A">
              <w:rPr>
                <w:rFonts w:ascii="Calibri" w:eastAsia="Times New Roman" w:hAnsi="Calibri" w:cs="Calibri"/>
                <w:color w:val="000000"/>
                <w:kern w:val="0"/>
                <w14:ligatures w14:val="none"/>
              </w:rPr>
              <w:t xml:space="preserve"> de </w:t>
            </w:r>
            <w:proofErr w:type="spellStart"/>
            <w:r w:rsidRPr="00E8591A">
              <w:rPr>
                <w:rFonts w:ascii="Calibri" w:eastAsia="Times New Roman" w:hAnsi="Calibri" w:cs="Calibri"/>
                <w:color w:val="000000"/>
                <w:kern w:val="0"/>
                <w14:ligatures w14:val="none"/>
              </w:rPr>
              <w:t>ofrecimiento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090C183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proffer agreement</w:t>
            </w:r>
          </w:p>
        </w:tc>
        <w:tc>
          <w:tcPr>
            <w:tcW w:w="3542" w:type="dxa"/>
            <w:tcBorders>
              <w:top w:val="nil"/>
              <w:left w:val="nil"/>
              <w:bottom w:val="single" w:sz="4" w:space="0" w:color="auto"/>
              <w:right w:val="single" w:sz="4" w:space="0" w:color="auto"/>
            </w:tcBorders>
            <w:shd w:val="clear" w:color="auto" w:fill="auto"/>
            <w:noWrap/>
            <w:vAlign w:val="bottom"/>
            <w:hideMark/>
          </w:tcPr>
          <w:p w14:paraId="300A0911"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2EFB3EF1"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0DC8C73A"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un proffer</w:t>
            </w:r>
          </w:p>
        </w:tc>
        <w:tc>
          <w:tcPr>
            <w:tcW w:w="2763" w:type="dxa"/>
            <w:tcBorders>
              <w:top w:val="nil"/>
              <w:left w:val="nil"/>
              <w:bottom w:val="single" w:sz="4" w:space="0" w:color="auto"/>
              <w:right w:val="single" w:sz="4" w:space="0" w:color="auto"/>
            </w:tcBorders>
            <w:shd w:val="clear" w:color="auto" w:fill="auto"/>
            <w:noWrap/>
            <w:vAlign w:val="bottom"/>
            <w:hideMark/>
          </w:tcPr>
          <w:p w14:paraId="6A8FB59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 proffer interview</w:t>
            </w:r>
          </w:p>
        </w:tc>
        <w:tc>
          <w:tcPr>
            <w:tcW w:w="3542" w:type="dxa"/>
            <w:tcBorders>
              <w:top w:val="nil"/>
              <w:left w:val="nil"/>
              <w:bottom w:val="single" w:sz="4" w:space="0" w:color="auto"/>
              <w:right w:val="single" w:sz="4" w:space="0" w:color="auto"/>
            </w:tcBorders>
            <w:shd w:val="clear" w:color="auto" w:fill="auto"/>
            <w:noWrap/>
            <w:vAlign w:val="bottom"/>
            <w:hideMark/>
          </w:tcPr>
          <w:p w14:paraId="2637350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informal</w:t>
            </w:r>
          </w:p>
        </w:tc>
      </w:tr>
      <w:tr w:rsidR="00E8591A" w:rsidRPr="00E8591A" w14:paraId="07C9B96F"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77AA69C1"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cuate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FA818E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friend</w:t>
            </w:r>
          </w:p>
        </w:tc>
        <w:tc>
          <w:tcPr>
            <w:tcW w:w="3542" w:type="dxa"/>
            <w:tcBorders>
              <w:top w:val="nil"/>
              <w:left w:val="nil"/>
              <w:bottom w:val="single" w:sz="4" w:space="0" w:color="auto"/>
              <w:right w:val="single" w:sz="4" w:space="0" w:color="auto"/>
            </w:tcBorders>
            <w:shd w:val="clear" w:color="auto" w:fill="auto"/>
            <w:noWrap/>
            <w:vAlign w:val="bottom"/>
            <w:hideMark/>
          </w:tcPr>
          <w:p w14:paraId="4ECF750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Mexico</w:t>
            </w:r>
          </w:p>
        </w:tc>
      </w:tr>
      <w:tr w:rsidR="00E8591A" w:rsidRPr="00E8591A" w14:paraId="2B9358C2"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60DB7EA9"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corretear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F970118"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chase</w:t>
            </w:r>
          </w:p>
        </w:tc>
        <w:tc>
          <w:tcPr>
            <w:tcW w:w="3542" w:type="dxa"/>
            <w:tcBorders>
              <w:top w:val="nil"/>
              <w:left w:val="nil"/>
              <w:bottom w:val="single" w:sz="4" w:space="0" w:color="auto"/>
              <w:right w:val="single" w:sz="4" w:space="0" w:color="auto"/>
            </w:tcBorders>
            <w:shd w:val="clear" w:color="auto" w:fill="auto"/>
            <w:noWrap/>
            <w:vAlign w:val="bottom"/>
            <w:hideMark/>
          </w:tcPr>
          <w:p w14:paraId="3F11DE8B"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Mexico</w:t>
            </w:r>
          </w:p>
        </w:tc>
      </w:tr>
      <w:tr w:rsidR="00E8591A" w:rsidRPr="00E8591A" w14:paraId="475C65AE"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EC0D149"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fiscal</w:t>
            </w:r>
          </w:p>
        </w:tc>
        <w:tc>
          <w:tcPr>
            <w:tcW w:w="2763" w:type="dxa"/>
            <w:tcBorders>
              <w:top w:val="nil"/>
              <w:left w:val="nil"/>
              <w:bottom w:val="single" w:sz="4" w:space="0" w:color="auto"/>
              <w:right w:val="single" w:sz="4" w:space="0" w:color="auto"/>
            </w:tcBorders>
            <w:shd w:val="clear" w:color="auto" w:fill="auto"/>
            <w:noWrap/>
            <w:vAlign w:val="bottom"/>
            <w:hideMark/>
          </w:tcPr>
          <w:p w14:paraId="5629A9F2"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assistant district attorney</w:t>
            </w:r>
          </w:p>
        </w:tc>
        <w:tc>
          <w:tcPr>
            <w:tcW w:w="3542" w:type="dxa"/>
            <w:tcBorders>
              <w:top w:val="nil"/>
              <w:left w:val="nil"/>
              <w:bottom w:val="single" w:sz="4" w:space="0" w:color="auto"/>
              <w:right w:val="single" w:sz="4" w:space="0" w:color="auto"/>
            </w:tcBorders>
            <w:shd w:val="clear" w:color="auto" w:fill="auto"/>
            <w:noWrap/>
            <w:vAlign w:val="bottom"/>
            <w:hideMark/>
          </w:tcPr>
          <w:p w14:paraId="17698D3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xml:space="preserve">formally: fiscal </w:t>
            </w:r>
            <w:proofErr w:type="spellStart"/>
            <w:r w:rsidRPr="00E8591A">
              <w:rPr>
                <w:rFonts w:ascii="Calibri" w:eastAsia="Times New Roman" w:hAnsi="Calibri" w:cs="Calibri"/>
                <w:color w:val="000000"/>
                <w:kern w:val="0"/>
                <w14:ligatures w14:val="none"/>
              </w:rPr>
              <w:t>adjunto</w:t>
            </w:r>
            <w:proofErr w:type="spellEnd"/>
            <w:r w:rsidRPr="00E8591A">
              <w:rPr>
                <w:rFonts w:ascii="Calibri" w:eastAsia="Times New Roman" w:hAnsi="Calibri" w:cs="Calibri"/>
                <w:color w:val="000000"/>
                <w:kern w:val="0"/>
                <w14:ligatures w14:val="none"/>
              </w:rPr>
              <w:t>/auxiliar</w:t>
            </w:r>
          </w:p>
        </w:tc>
      </w:tr>
      <w:tr w:rsidR="00E8591A" w:rsidRPr="00E8591A" w14:paraId="7E2A5494"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EB59C1A"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xml:space="preserve">persona sin </w:t>
            </w:r>
            <w:proofErr w:type="spellStart"/>
            <w:r w:rsidRPr="00E8591A">
              <w:rPr>
                <w:rFonts w:ascii="Calibri" w:eastAsia="Times New Roman" w:hAnsi="Calibri" w:cs="Calibri"/>
                <w:color w:val="000000"/>
                <w:kern w:val="0"/>
                <w14:ligatures w14:val="none"/>
              </w:rPr>
              <w:t>hogar</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8326DC1"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homeless</w:t>
            </w:r>
          </w:p>
        </w:tc>
        <w:tc>
          <w:tcPr>
            <w:tcW w:w="3542" w:type="dxa"/>
            <w:tcBorders>
              <w:top w:val="nil"/>
              <w:left w:val="nil"/>
              <w:bottom w:val="single" w:sz="4" w:space="0" w:color="auto"/>
              <w:right w:val="single" w:sz="4" w:space="0" w:color="auto"/>
            </w:tcBorders>
            <w:shd w:val="clear" w:color="auto" w:fill="auto"/>
            <w:noWrap/>
            <w:vAlign w:val="bottom"/>
            <w:hideMark/>
          </w:tcPr>
          <w:p w14:paraId="21A97CE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4CB015C"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38FBB2B8" w14:textId="77777777" w:rsidR="00E8591A" w:rsidRPr="00E8591A" w:rsidRDefault="00E8591A" w:rsidP="00E8591A">
            <w:pPr>
              <w:spacing w:after="0" w:line="240" w:lineRule="auto"/>
              <w:rPr>
                <w:rFonts w:ascii="Calibri" w:eastAsia="Times New Roman" w:hAnsi="Calibri" w:cs="Calibri"/>
                <w:color w:val="000000"/>
                <w:kern w:val="0"/>
                <w:lang w:val="es-ES"/>
                <w14:ligatures w14:val="none"/>
              </w:rPr>
            </w:pPr>
            <w:r w:rsidRPr="00E8591A">
              <w:rPr>
                <w:rFonts w:ascii="Calibri" w:eastAsia="Times New Roman" w:hAnsi="Calibri" w:cs="Calibri"/>
                <w:color w:val="000000"/>
                <w:kern w:val="0"/>
                <w:lang w:val="es-ES"/>
                <w14:ligatures w14:val="none"/>
              </w:rPr>
              <w:t>persona en situación de calle</w:t>
            </w:r>
          </w:p>
        </w:tc>
        <w:tc>
          <w:tcPr>
            <w:tcW w:w="2763" w:type="dxa"/>
            <w:tcBorders>
              <w:top w:val="nil"/>
              <w:left w:val="nil"/>
              <w:bottom w:val="single" w:sz="4" w:space="0" w:color="auto"/>
              <w:right w:val="single" w:sz="4" w:space="0" w:color="auto"/>
            </w:tcBorders>
            <w:shd w:val="clear" w:color="auto" w:fill="auto"/>
            <w:noWrap/>
            <w:vAlign w:val="bottom"/>
            <w:hideMark/>
          </w:tcPr>
          <w:p w14:paraId="2B04078D"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homeless</w:t>
            </w:r>
          </w:p>
        </w:tc>
        <w:tc>
          <w:tcPr>
            <w:tcW w:w="3542" w:type="dxa"/>
            <w:tcBorders>
              <w:top w:val="nil"/>
              <w:left w:val="nil"/>
              <w:bottom w:val="single" w:sz="4" w:space="0" w:color="auto"/>
              <w:right w:val="single" w:sz="4" w:space="0" w:color="auto"/>
            </w:tcBorders>
            <w:shd w:val="clear" w:color="auto" w:fill="auto"/>
            <w:noWrap/>
            <w:vAlign w:val="bottom"/>
            <w:hideMark/>
          </w:tcPr>
          <w:p w14:paraId="54A2635E"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2CBFA3EB"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2B001C10" w14:textId="77777777" w:rsidR="00E8591A" w:rsidRPr="00E8591A" w:rsidRDefault="00E8591A" w:rsidP="00E8591A">
            <w:pPr>
              <w:spacing w:after="0" w:line="240" w:lineRule="auto"/>
              <w:rPr>
                <w:rFonts w:ascii="Calibri" w:eastAsia="Times New Roman" w:hAnsi="Calibri" w:cs="Calibri"/>
                <w:color w:val="000000"/>
                <w:kern w:val="0"/>
                <w:lang w:val="es-ES"/>
                <w14:ligatures w14:val="none"/>
              </w:rPr>
            </w:pPr>
            <w:r w:rsidRPr="00E8591A">
              <w:rPr>
                <w:rFonts w:ascii="Calibri" w:eastAsia="Times New Roman" w:hAnsi="Calibri" w:cs="Calibri"/>
                <w:color w:val="000000"/>
                <w:kern w:val="0"/>
                <w:lang w:val="es-ES"/>
                <w14:ligatures w14:val="none"/>
              </w:rPr>
              <w:t>acusar [a alguien de algo]</w:t>
            </w:r>
          </w:p>
        </w:tc>
        <w:tc>
          <w:tcPr>
            <w:tcW w:w="2763" w:type="dxa"/>
            <w:tcBorders>
              <w:top w:val="nil"/>
              <w:left w:val="nil"/>
              <w:bottom w:val="single" w:sz="4" w:space="0" w:color="auto"/>
              <w:right w:val="single" w:sz="4" w:space="0" w:color="auto"/>
            </w:tcBorders>
            <w:shd w:val="clear" w:color="auto" w:fill="auto"/>
            <w:noWrap/>
            <w:vAlign w:val="bottom"/>
            <w:hideMark/>
          </w:tcPr>
          <w:p w14:paraId="3E414C2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charge [someone with something]</w:t>
            </w:r>
          </w:p>
        </w:tc>
        <w:tc>
          <w:tcPr>
            <w:tcW w:w="3542" w:type="dxa"/>
            <w:tcBorders>
              <w:top w:val="nil"/>
              <w:left w:val="nil"/>
              <w:bottom w:val="single" w:sz="4" w:space="0" w:color="auto"/>
              <w:right w:val="single" w:sz="4" w:space="0" w:color="auto"/>
            </w:tcBorders>
            <w:shd w:val="clear" w:color="auto" w:fill="auto"/>
            <w:noWrap/>
            <w:vAlign w:val="bottom"/>
            <w:hideMark/>
          </w:tcPr>
          <w:p w14:paraId="6A146DA8"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B65FAAE"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4F0038B3" w14:textId="77777777" w:rsidR="00E8591A" w:rsidRPr="00E8591A" w:rsidRDefault="00E8591A" w:rsidP="00E8591A">
            <w:pPr>
              <w:spacing w:after="0" w:line="240" w:lineRule="auto"/>
              <w:rPr>
                <w:rFonts w:ascii="Calibri" w:eastAsia="Times New Roman" w:hAnsi="Calibri" w:cs="Calibri"/>
                <w:color w:val="000000"/>
                <w:kern w:val="0"/>
                <w14:ligatures w14:val="none"/>
              </w:rPr>
            </w:pPr>
            <w:proofErr w:type="spellStart"/>
            <w:r w:rsidRPr="00E8591A">
              <w:rPr>
                <w:rFonts w:ascii="Calibri" w:eastAsia="Times New Roman" w:hAnsi="Calibri" w:cs="Calibri"/>
                <w:color w:val="000000"/>
                <w:kern w:val="0"/>
                <w14:ligatures w14:val="none"/>
              </w:rPr>
              <w:t>evidencia</w:t>
            </w:r>
            <w:proofErr w:type="spellEnd"/>
            <w:r w:rsidRPr="00E8591A">
              <w:rPr>
                <w:rFonts w:ascii="Calibri" w:eastAsia="Times New Roman" w:hAnsi="Calibri" w:cs="Calibri"/>
                <w:color w:val="000000"/>
                <w:kern w:val="0"/>
                <w14:ligatures w14:val="none"/>
              </w:rPr>
              <w:t xml:space="preserve"> Rosario</w:t>
            </w:r>
          </w:p>
        </w:tc>
        <w:tc>
          <w:tcPr>
            <w:tcW w:w="2763" w:type="dxa"/>
            <w:tcBorders>
              <w:top w:val="nil"/>
              <w:left w:val="nil"/>
              <w:bottom w:val="single" w:sz="4" w:space="0" w:color="auto"/>
              <w:right w:val="single" w:sz="4" w:space="0" w:color="auto"/>
            </w:tcBorders>
            <w:shd w:val="clear" w:color="auto" w:fill="auto"/>
            <w:noWrap/>
            <w:vAlign w:val="bottom"/>
            <w:hideMark/>
          </w:tcPr>
          <w:p w14:paraId="568C0C0F"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Rosario (evidence)</w:t>
            </w:r>
          </w:p>
        </w:tc>
        <w:tc>
          <w:tcPr>
            <w:tcW w:w="3542" w:type="dxa"/>
            <w:tcBorders>
              <w:top w:val="nil"/>
              <w:left w:val="nil"/>
              <w:bottom w:val="single" w:sz="4" w:space="0" w:color="auto"/>
              <w:right w:val="single" w:sz="4" w:space="0" w:color="auto"/>
            </w:tcBorders>
            <w:shd w:val="clear" w:color="auto" w:fill="auto"/>
            <w:noWrap/>
            <w:vAlign w:val="bottom"/>
            <w:hideMark/>
          </w:tcPr>
          <w:p w14:paraId="55B77DE7"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w:t>
            </w:r>
          </w:p>
        </w:tc>
      </w:tr>
      <w:tr w:rsidR="00E8591A" w:rsidRPr="00E8591A" w14:paraId="7A91F0E6" w14:textId="77777777" w:rsidTr="00E8591A">
        <w:trPr>
          <w:trHeight w:val="300"/>
        </w:trPr>
        <w:tc>
          <w:tcPr>
            <w:tcW w:w="3045" w:type="dxa"/>
            <w:tcBorders>
              <w:top w:val="nil"/>
              <w:left w:val="single" w:sz="4" w:space="0" w:color="auto"/>
              <w:bottom w:val="single" w:sz="4" w:space="0" w:color="auto"/>
              <w:right w:val="single" w:sz="4" w:space="0" w:color="auto"/>
            </w:tcBorders>
            <w:shd w:val="clear" w:color="auto" w:fill="auto"/>
            <w:noWrap/>
            <w:vAlign w:val="bottom"/>
            <w:hideMark/>
          </w:tcPr>
          <w:p w14:paraId="124ED768"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 xml:space="preserve">pie </w:t>
            </w:r>
            <w:proofErr w:type="spellStart"/>
            <w:r w:rsidRPr="00E8591A">
              <w:rPr>
                <w:rFonts w:ascii="Calibri" w:eastAsia="Times New Roman" w:hAnsi="Calibri" w:cs="Calibri"/>
                <w:color w:val="000000"/>
                <w:kern w:val="0"/>
                <w14:ligatures w14:val="none"/>
              </w:rPr>
              <w:t>calzado</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5AA5D5C"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shod foot</w:t>
            </w:r>
          </w:p>
        </w:tc>
        <w:tc>
          <w:tcPr>
            <w:tcW w:w="3542" w:type="dxa"/>
            <w:tcBorders>
              <w:top w:val="nil"/>
              <w:left w:val="nil"/>
              <w:bottom w:val="single" w:sz="4" w:space="0" w:color="auto"/>
              <w:right w:val="single" w:sz="4" w:space="0" w:color="auto"/>
            </w:tcBorders>
            <w:shd w:val="clear" w:color="auto" w:fill="auto"/>
            <w:noWrap/>
            <w:vAlign w:val="bottom"/>
            <w:hideMark/>
          </w:tcPr>
          <w:p w14:paraId="23CC958C" w14:textId="77777777" w:rsidR="00E8591A" w:rsidRPr="00E8591A" w:rsidRDefault="00E8591A" w:rsidP="00E8591A">
            <w:pPr>
              <w:spacing w:after="0" w:line="240" w:lineRule="auto"/>
              <w:rPr>
                <w:rFonts w:ascii="Calibri" w:eastAsia="Times New Roman" w:hAnsi="Calibri" w:cs="Calibri"/>
                <w:color w:val="000000"/>
                <w:kern w:val="0"/>
                <w14:ligatures w14:val="none"/>
              </w:rPr>
            </w:pPr>
            <w:r w:rsidRPr="00E8591A">
              <w:rPr>
                <w:rFonts w:ascii="Calibri" w:eastAsia="Times New Roman" w:hAnsi="Calibri" w:cs="Calibri"/>
                <w:color w:val="000000"/>
                <w:kern w:val="0"/>
                <w14:ligatures w14:val="none"/>
              </w:rPr>
              <w:t>foot = weapon</w:t>
            </w:r>
          </w:p>
        </w:tc>
      </w:tr>
    </w:tbl>
    <w:p w14:paraId="7C33D449" w14:textId="762E6BA4" w:rsidR="000A0765" w:rsidRDefault="000A0765">
      <w:r>
        <w:br w:type="page"/>
      </w:r>
    </w:p>
    <w:tbl>
      <w:tblPr>
        <w:tblW w:w="5000" w:type="pct"/>
        <w:tblCellMar>
          <w:left w:w="0" w:type="dxa"/>
          <w:right w:w="0" w:type="dxa"/>
        </w:tblCellMar>
        <w:tblLook w:val="04A0" w:firstRow="1" w:lastRow="0" w:firstColumn="1" w:lastColumn="0" w:noHBand="0" w:noVBand="1"/>
      </w:tblPr>
      <w:tblGrid>
        <w:gridCol w:w="2517"/>
        <w:gridCol w:w="6843"/>
      </w:tblGrid>
      <w:tr w:rsidR="000A0765" w:rsidRPr="00AA26E7" w14:paraId="093E2C08" w14:textId="77777777" w:rsidTr="000A0765">
        <w:trPr>
          <w:trHeight w:val="288"/>
        </w:trPr>
        <w:tc>
          <w:tcPr>
            <w:tcW w:w="2517" w:type="dxa"/>
            <w:tcMar>
              <w:top w:w="144" w:type="dxa"/>
              <w:left w:w="0" w:type="dxa"/>
              <w:bottom w:w="0" w:type="dxa"/>
              <w:right w:w="0" w:type="dxa"/>
            </w:tcMar>
          </w:tcPr>
          <w:p w14:paraId="0FE0AAF7" w14:textId="312BE66E" w:rsidR="000A0765" w:rsidRPr="00AA26E7" w:rsidRDefault="000A0765" w:rsidP="004F35C1"/>
        </w:tc>
        <w:tc>
          <w:tcPr>
            <w:tcW w:w="6843" w:type="dxa"/>
            <w:tcMar>
              <w:top w:w="144" w:type="dxa"/>
              <w:left w:w="0" w:type="dxa"/>
              <w:bottom w:w="0" w:type="dxa"/>
              <w:right w:w="0" w:type="dxa"/>
            </w:tcMar>
          </w:tcPr>
          <w:p w14:paraId="390B801A" w14:textId="77777777" w:rsidR="000A0765" w:rsidRDefault="000A0765" w:rsidP="004F35C1"/>
        </w:tc>
      </w:tr>
    </w:tbl>
    <w:p w14:paraId="6FEAC08F" w14:textId="26872FC3" w:rsidR="00A32E8E" w:rsidRPr="00AA26E7" w:rsidRDefault="00A32E8E" w:rsidP="00AA26E7">
      <w:pPr>
        <w:pStyle w:val="Heading1"/>
        <w:rPr>
          <w:rStyle w:val="IntenseReference"/>
          <w:b w:val="0"/>
          <w:bCs w:val="0"/>
          <w:smallCaps w:val="0"/>
          <w:color w:val="auto"/>
          <w:spacing w:val="0"/>
        </w:rPr>
      </w:pPr>
      <w:bookmarkStart w:id="39" w:name="_Toc175226372"/>
      <w:r w:rsidRPr="0006007A">
        <w:rPr>
          <w:rStyle w:val="IntenseReference"/>
          <w:b w:val="0"/>
          <w:bCs w:val="0"/>
        </w:rPr>
        <w:t>References</w:t>
      </w:r>
      <w:bookmarkEnd w:id="39"/>
    </w:p>
    <w:p w14:paraId="38446F38" w14:textId="77777777" w:rsidR="00EA314E" w:rsidRPr="00480FD5" w:rsidRDefault="00EA314E" w:rsidP="00EA314E">
      <w:pPr>
        <w:spacing w:line="480" w:lineRule="auto"/>
        <w:ind w:left="720" w:hanging="720"/>
      </w:pPr>
      <w:r w:rsidRPr="00480FD5">
        <w:t xml:space="preserve">Mayor's Office of Immigrant Affairs. (n.d.). </w:t>
      </w:r>
      <w:r w:rsidRPr="00480FD5">
        <w:rPr>
          <w:i/>
          <w:iCs/>
        </w:rPr>
        <w:t>Hispanic immigrant fact sheet</w:t>
      </w:r>
      <w:r w:rsidRPr="00480FD5">
        <w:t xml:space="preserve">. New York City Government. Retrieved August 14, 2024, from </w:t>
      </w:r>
      <w:hyperlink r:id="rId23" w:tgtFrame="_new" w:history="1">
        <w:r w:rsidRPr="00480FD5">
          <w:rPr>
            <w:rStyle w:val="Hyperlink"/>
          </w:rPr>
          <w:t>https://www.nyc.gov/assets/immigrants/downloads/pdf/Hispanic-Immigrant-Fact-Sheet.pdf</w:t>
        </w:r>
      </w:hyperlink>
    </w:p>
    <w:p w14:paraId="346B88DE" w14:textId="77777777" w:rsidR="00EA314E" w:rsidRDefault="00EA314E" w:rsidP="00EA314E">
      <w:pPr>
        <w:spacing w:line="480" w:lineRule="auto"/>
        <w:ind w:left="720" w:hanging="720"/>
        <w:rPr>
          <w:rStyle w:val="IntenseReference"/>
          <w:b w:val="0"/>
          <w:bCs w:val="0"/>
          <w:smallCaps w:val="0"/>
          <w:color w:val="auto"/>
          <w:spacing w:val="0"/>
        </w:rPr>
      </w:pPr>
      <w:r w:rsidRPr="002E0304">
        <w:rPr>
          <w:rStyle w:val="IntenseReference"/>
          <w:b w:val="0"/>
          <w:bCs w:val="0"/>
          <w:smallCaps w:val="0"/>
          <w:color w:val="auto"/>
          <w:spacing w:val="0"/>
          <w:lang w:val="es-ES"/>
        </w:rPr>
        <w:t xml:space="preserve">Moreno Fernández, F. (2000). Variedades de la lengua española. </w:t>
      </w:r>
      <w:r w:rsidRPr="00480FD5">
        <w:rPr>
          <w:rStyle w:val="IntenseReference"/>
          <w:b w:val="0"/>
          <w:bCs w:val="0"/>
          <w:smallCaps w:val="0"/>
          <w:color w:val="auto"/>
          <w:spacing w:val="0"/>
        </w:rPr>
        <w:t>Editorial Ariel.</w:t>
      </w:r>
    </w:p>
    <w:p w14:paraId="1C6E781B" w14:textId="77777777" w:rsidR="00EA314E" w:rsidRDefault="00EA314E" w:rsidP="00EA314E">
      <w:pPr>
        <w:spacing w:line="480" w:lineRule="auto"/>
        <w:ind w:left="720" w:hanging="720"/>
        <w:rPr>
          <w:rStyle w:val="IntenseReference"/>
          <w:b w:val="0"/>
          <w:bCs w:val="0"/>
          <w:smallCaps w:val="0"/>
          <w:color w:val="auto"/>
          <w:spacing w:val="0"/>
        </w:rPr>
      </w:pPr>
      <w:r w:rsidRPr="008136FD">
        <w:rPr>
          <w:rStyle w:val="IntenseReference"/>
          <w:b w:val="0"/>
          <w:bCs w:val="0"/>
          <w:smallCaps w:val="0"/>
          <w:color w:val="auto"/>
          <w:spacing w:val="0"/>
        </w:rPr>
        <w:t xml:space="preserve">National Association of Judiciary Interpreters and Translators. (2016). NAJIT code of ethics and professional responsibilities. Retrieved August 14, 2024, from </w:t>
      </w:r>
      <w:hyperlink r:id="rId24" w:history="1">
        <w:r w:rsidRPr="002552BF">
          <w:rPr>
            <w:rStyle w:val="Hyperlink"/>
          </w:rPr>
          <w:t>https://najit.org/wp-content/uploads/2016/09/NAJITCodeofEthicsFINAL.pdf</w:t>
        </w:r>
      </w:hyperlink>
    </w:p>
    <w:p w14:paraId="550253E9" w14:textId="77777777" w:rsidR="00EA314E" w:rsidRPr="00480FD5" w:rsidRDefault="00EA314E" w:rsidP="00EA314E">
      <w:pPr>
        <w:spacing w:line="480" w:lineRule="auto"/>
        <w:ind w:left="720" w:hanging="720"/>
        <w:rPr>
          <w:rStyle w:val="IntenseReference"/>
          <w:b w:val="0"/>
          <w:bCs w:val="0"/>
          <w:smallCaps w:val="0"/>
          <w:color w:val="auto"/>
          <w:spacing w:val="0"/>
        </w:rPr>
      </w:pPr>
      <w:r w:rsidRPr="008136FD">
        <w:rPr>
          <w:rStyle w:val="IntenseReference"/>
          <w:b w:val="0"/>
          <w:bCs w:val="0"/>
          <w:smallCaps w:val="0"/>
          <w:color w:val="auto"/>
          <w:spacing w:val="0"/>
        </w:rPr>
        <w:t>Roy, C. B. (2000). Interpreting as a discourse process. Oxford University Press, USA.</w:t>
      </w:r>
    </w:p>
    <w:p w14:paraId="555A0303" w14:textId="77777777" w:rsidR="00EA314E" w:rsidRPr="00480FD5" w:rsidRDefault="00EA314E" w:rsidP="00EA314E">
      <w:pPr>
        <w:spacing w:line="480" w:lineRule="auto"/>
        <w:ind w:left="720" w:hanging="720"/>
        <w:rPr>
          <w:rStyle w:val="IntenseReference"/>
          <w:b w:val="0"/>
          <w:bCs w:val="0"/>
          <w:smallCaps w:val="0"/>
          <w:color w:val="auto"/>
          <w:spacing w:val="0"/>
        </w:rPr>
      </w:pPr>
      <w:r w:rsidRPr="00480FD5">
        <w:rPr>
          <w:rStyle w:val="IntenseReference"/>
          <w:b w:val="0"/>
          <w:bCs w:val="0"/>
          <w:smallCaps w:val="0"/>
          <w:color w:val="auto"/>
          <w:spacing w:val="0"/>
        </w:rPr>
        <w:t xml:space="preserve">U.S. Census Bureau. (2023). Manhattan borough, New York County, New York: Race and Ethnicity. Retrieved August 14, 2024, from </w:t>
      </w:r>
      <w:hyperlink r:id="rId25" w:anchor="race-and-ethnicity" w:history="1">
        <w:r w:rsidRPr="00480FD5">
          <w:rPr>
            <w:rStyle w:val="Hyperlink"/>
          </w:rPr>
          <w:t>https://data.census.gov/profile/Manhattan_borough,_New_York_County,_New_York?g=060XX00US3606144919#race-and-ethnicity</w:t>
        </w:r>
      </w:hyperlink>
    </w:p>
    <w:p w14:paraId="79325D1B" w14:textId="77777777" w:rsidR="00EA314E" w:rsidRPr="00941C73" w:rsidRDefault="00EA314E" w:rsidP="00EA314E">
      <w:pPr>
        <w:spacing w:line="480" w:lineRule="auto"/>
        <w:ind w:left="720" w:hanging="720"/>
        <w:rPr>
          <w:rStyle w:val="IntenseReference"/>
          <w:b w:val="0"/>
          <w:bCs w:val="0"/>
          <w:smallCaps w:val="0"/>
          <w:color w:val="auto"/>
          <w:spacing w:val="0"/>
        </w:rPr>
      </w:pPr>
      <w:r w:rsidRPr="00941C73">
        <w:rPr>
          <w:rStyle w:val="IntenseReference"/>
          <w:b w:val="0"/>
          <w:bCs w:val="0"/>
          <w:smallCaps w:val="0"/>
          <w:color w:val="auto"/>
          <w:spacing w:val="0"/>
        </w:rPr>
        <w:t>Yang, K., &amp; Tan, J. (2017). Two-dimensional study of the interaction between interpreting working memory and anxiety. In 2017 2nd International Conference on Education, Sports, Arts and Management Engineering (ICESAME 2017) (pp. 700-706). Atlantis Press.</w:t>
      </w:r>
    </w:p>
    <w:sectPr w:rsidR="00EA314E" w:rsidRPr="00941C73" w:rsidSect="0079314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418D0" w14:textId="77777777" w:rsidR="00356CF9" w:rsidRDefault="00356CF9" w:rsidP="00636630">
      <w:pPr>
        <w:spacing w:after="0" w:line="240" w:lineRule="auto"/>
      </w:pPr>
      <w:r>
        <w:separator/>
      </w:r>
    </w:p>
  </w:endnote>
  <w:endnote w:type="continuationSeparator" w:id="0">
    <w:p w14:paraId="67C7C9CB" w14:textId="77777777" w:rsidR="00356CF9" w:rsidRDefault="00356CF9" w:rsidP="0063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EA5CC" w14:textId="77777777" w:rsidR="00356CF9" w:rsidRDefault="00356CF9" w:rsidP="00636630">
      <w:pPr>
        <w:spacing w:after="0" w:line="240" w:lineRule="auto"/>
      </w:pPr>
      <w:r>
        <w:separator/>
      </w:r>
    </w:p>
  </w:footnote>
  <w:footnote w:type="continuationSeparator" w:id="0">
    <w:p w14:paraId="3AE50653" w14:textId="77777777" w:rsidR="00356CF9" w:rsidRDefault="00356CF9" w:rsidP="0063663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guel jimenez">
    <w15:presenceInfo w15:providerId="Windows Live" w15:userId="0b867666e251a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97"/>
    <w:rsid w:val="0006007A"/>
    <w:rsid w:val="00063509"/>
    <w:rsid w:val="000A0715"/>
    <w:rsid w:val="000A0765"/>
    <w:rsid w:val="000A0796"/>
    <w:rsid w:val="00105977"/>
    <w:rsid w:val="00117E9E"/>
    <w:rsid w:val="00147DCA"/>
    <w:rsid w:val="00172295"/>
    <w:rsid w:val="001C498B"/>
    <w:rsid w:val="001D3424"/>
    <w:rsid w:val="001F211E"/>
    <w:rsid w:val="0027611D"/>
    <w:rsid w:val="002A1F9C"/>
    <w:rsid w:val="002A6A0B"/>
    <w:rsid w:val="002E0304"/>
    <w:rsid w:val="003170FB"/>
    <w:rsid w:val="003504DD"/>
    <w:rsid w:val="00356CF9"/>
    <w:rsid w:val="0036276E"/>
    <w:rsid w:val="00380BAD"/>
    <w:rsid w:val="003B28A5"/>
    <w:rsid w:val="00480FD5"/>
    <w:rsid w:val="004C4297"/>
    <w:rsid w:val="004F35C1"/>
    <w:rsid w:val="005A36BE"/>
    <w:rsid w:val="005F0D73"/>
    <w:rsid w:val="00603B0D"/>
    <w:rsid w:val="006061B8"/>
    <w:rsid w:val="00615C33"/>
    <w:rsid w:val="00624595"/>
    <w:rsid w:val="00631ABD"/>
    <w:rsid w:val="00636630"/>
    <w:rsid w:val="00665793"/>
    <w:rsid w:val="00697858"/>
    <w:rsid w:val="006E2DBA"/>
    <w:rsid w:val="00733966"/>
    <w:rsid w:val="007369D2"/>
    <w:rsid w:val="00752971"/>
    <w:rsid w:val="00754150"/>
    <w:rsid w:val="00793149"/>
    <w:rsid w:val="00794124"/>
    <w:rsid w:val="008136FD"/>
    <w:rsid w:val="008171CC"/>
    <w:rsid w:val="00876F02"/>
    <w:rsid w:val="008A4E28"/>
    <w:rsid w:val="0092787C"/>
    <w:rsid w:val="00941C73"/>
    <w:rsid w:val="009C1909"/>
    <w:rsid w:val="009E1F15"/>
    <w:rsid w:val="009E5073"/>
    <w:rsid w:val="00A32E8E"/>
    <w:rsid w:val="00A52088"/>
    <w:rsid w:val="00AA26E7"/>
    <w:rsid w:val="00B624D7"/>
    <w:rsid w:val="00B67D3A"/>
    <w:rsid w:val="00BA0707"/>
    <w:rsid w:val="00BB5F0F"/>
    <w:rsid w:val="00BD4A0F"/>
    <w:rsid w:val="00D02E4C"/>
    <w:rsid w:val="00D24527"/>
    <w:rsid w:val="00DB2920"/>
    <w:rsid w:val="00DD25B9"/>
    <w:rsid w:val="00E2125C"/>
    <w:rsid w:val="00E8591A"/>
    <w:rsid w:val="00EA314E"/>
    <w:rsid w:val="00FC0FEB"/>
    <w:rsid w:val="00FE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50D1"/>
  <w15:chartTrackingRefBased/>
  <w15:docId w15:val="{1E9999C4-E06E-4368-BE62-A6E9FC1A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297"/>
    <w:rPr>
      <w:rFonts w:eastAsiaTheme="majorEastAsia" w:cstheme="majorBidi"/>
      <w:color w:val="272727" w:themeColor="text1" w:themeTint="D8"/>
    </w:rPr>
  </w:style>
  <w:style w:type="paragraph" w:styleId="Title">
    <w:name w:val="Title"/>
    <w:basedOn w:val="Normal"/>
    <w:next w:val="Normal"/>
    <w:link w:val="TitleChar"/>
    <w:uiPriority w:val="10"/>
    <w:qFormat/>
    <w:rsid w:val="004C4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297"/>
    <w:pPr>
      <w:spacing w:before="160"/>
      <w:jc w:val="center"/>
    </w:pPr>
    <w:rPr>
      <w:i/>
      <w:iCs/>
      <w:color w:val="404040" w:themeColor="text1" w:themeTint="BF"/>
    </w:rPr>
  </w:style>
  <w:style w:type="character" w:customStyle="1" w:styleId="QuoteChar">
    <w:name w:val="Quote Char"/>
    <w:basedOn w:val="DefaultParagraphFont"/>
    <w:link w:val="Quote"/>
    <w:uiPriority w:val="29"/>
    <w:rsid w:val="004C4297"/>
    <w:rPr>
      <w:i/>
      <w:iCs/>
      <w:color w:val="404040" w:themeColor="text1" w:themeTint="BF"/>
    </w:rPr>
  </w:style>
  <w:style w:type="paragraph" w:styleId="ListParagraph">
    <w:name w:val="List Paragraph"/>
    <w:basedOn w:val="Normal"/>
    <w:uiPriority w:val="34"/>
    <w:qFormat/>
    <w:rsid w:val="004C4297"/>
    <w:pPr>
      <w:ind w:left="720"/>
      <w:contextualSpacing/>
    </w:pPr>
  </w:style>
  <w:style w:type="character" w:styleId="IntenseEmphasis">
    <w:name w:val="Intense Emphasis"/>
    <w:basedOn w:val="DefaultParagraphFont"/>
    <w:uiPriority w:val="21"/>
    <w:qFormat/>
    <w:rsid w:val="004C4297"/>
    <w:rPr>
      <w:i/>
      <w:iCs/>
      <w:color w:val="0F4761" w:themeColor="accent1" w:themeShade="BF"/>
    </w:rPr>
  </w:style>
  <w:style w:type="paragraph" w:styleId="IntenseQuote">
    <w:name w:val="Intense Quote"/>
    <w:basedOn w:val="Normal"/>
    <w:next w:val="Normal"/>
    <w:link w:val="IntenseQuoteChar"/>
    <w:uiPriority w:val="30"/>
    <w:qFormat/>
    <w:rsid w:val="004C4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297"/>
    <w:rPr>
      <w:i/>
      <w:iCs/>
      <w:color w:val="0F4761" w:themeColor="accent1" w:themeShade="BF"/>
    </w:rPr>
  </w:style>
  <w:style w:type="character" w:styleId="IntenseReference">
    <w:name w:val="Intense Reference"/>
    <w:basedOn w:val="DefaultParagraphFont"/>
    <w:uiPriority w:val="32"/>
    <w:qFormat/>
    <w:rsid w:val="004C4297"/>
    <w:rPr>
      <w:b/>
      <w:bCs/>
      <w:smallCaps/>
      <w:color w:val="0F4761" w:themeColor="accent1" w:themeShade="BF"/>
      <w:spacing w:val="5"/>
    </w:rPr>
  </w:style>
  <w:style w:type="paragraph" w:styleId="TOCHeading">
    <w:name w:val="TOC Heading"/>
    <w:basedOn w:val="Heading1"/>
    <w:next w:val="Normal"/>
    <w:uiPriority w:val="39"/>
    <w:unhideWhenUsed/>
    <w:qFormat/>
    <w:rsid w:val="00876F0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76F02"/>
    <w:pPr>
      <w:spacing w:after="100"/>
    </w:pPr>
  </w:style>
  <w:style w:type="character" w:styleId="Hyperlink">
    <w:name w:val="Hyperlink"/>
    <w:basedOn w:val="DefaultParagraphFont"/>
    <w:uiPriority w:val="99"/>
    <w:unhideWhenUsed/>
    <w:rsid w:val="00876F02"/>
    <w:rPr>
      <w:color w:val="467886" w:themeColor="hyperlink"/>
      <w:u w:val="single"/>
    </w:rPr>
  </w:style>
  <w:style w:type="character" w:styleId="UnresolvedMention">
    <w:name w:val="Unresolved Mention"/>
    <w:basedOn w:val="DefaultParagraphFont"/>
    <w:uiPriority w:val="99"/>
    <w:semiHidden/>
    <w:unhideWhenUsed/>
    <w:rsid w:val="00117E9E"/>
    <w:rPr>
      <w:color w:val="605E5C"/>
      <w:shd w:val="clear" w:color="auto" w:fill="E1DFDD"/>
    </w:rPr>
  </w:style>
  <w:style w:type="character" w:styleId="FollowedHyperlink">
    <w:name w:val="FollowedHyperlink"/>
    <w:basedOn w:val="DefaultParagraphFont"/>
    <w:uiPriority w:val="99"/>
    <w:semiHidden/>
    <w:unhideWhenUsed/>
    <w:rsid w:val="00941C73"/>
    <w:rPr>
      <w:color w:val="96607D" w:themeColor="followedHyperlink"/>
      <w:u w:val="single"/>
    </w:rPr>
  </w:style>
  <w:style w:type="paragraph" w:styleId="TOC2">
    <w:name w:val="toc 2"/>
    <w:basedOn w:val="Normal"/>
    <w:next w:val="Normal"/>
    <w:autoRedefine/>
    <w:uiPriority w:val="39"/>
    <w:unhideWhenUsed/>
    <w:rsid w:val="00147DCA"/>
    <w:pPr>
      <w:spacing w:after="100"/>
      <w:ind w:left="220"/>
    </w:pPr>
  </w:style>
  <w:style w:type="paragraph" w:styleId="Caption">
    <w:name w:val="caption"/>
    <w:basedOn w:val="Normal"/>
    <w:next w:val="Normal"/>
    <w:uiPriority w:val="35"/>
    <w:unhideWhenUsed/>
    <w:qFormat/>
    <w:rsid w:val="003170FB"/>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170FB"/>
    <w:pPr>
      <w:spacing w:after="0"/>
    </w:pPr>
  </w:style>
  <w:style w:type="table" w:styleId="TableGrid">
    <w:name w:val="Table Grid"/>
    <w:basedOn w:val="TableNormal"/>
    <w:uiPriority w:val="39"/>
    <w:rsid w:val="00317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30"/>
  </w:style>
  <w:style w:type="paragraph" w:styleId="Footer">
    <w:name w:val="footer"/>
    <w:basedOn w:val="Normal"/>
    <w:link w:val="FooterChar"/>
    <w:uiPriority w:val="99"/>
    <w:unhideWhenUsed/>
    <w:rsid w:val="0063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30"/>
  </w:style>
  <w:style w:type="paragraph" w:styleId="TOC3">
    <w:name w:val="toc 3"/>
    <w:basedOn w:val="Normal"/>
    <w:next w:val="Normal"/>
    <w:autoRedefine/>
    <w:uiPriority w:val="39"/>
    <w:unhideWhenUsed/>
    <w:rsid w:val="0006007A"/>
    <w:pPr>
      <w:spacing w:after="100"/>
      <w:ind w:left="440"/>
    </w:pPr>
  </w:style>
  <w:style w:type="paragraph" w:styleId="Revision">
    <w:name w:val="Revision"/>
    <w:hidden/>
    <w:uiPriority w:val="99"/>
    <w:semiHidden/>
    <w:rsid w:val="002E0304"/>
    <w:pPr>
      <w:spacing w:after="0" w:line="240" w:lineRule="auto"/>
    </w:pPr>
  </w:style>
  <w:style w:type="character" w:styleId="CommentReference">
    <w:name w:val="annotation reference"/>
    <w:basedOn w:val="DefaultParagraphFont"/>
    <w:uiPriority w:val="99"/>
    <w:semiHidden/>
    <w:unhideWhenUsed/>
    <w:rsid w:val="002E0304"/>
    <w:rPr>
      <w:sz w:val="16"/>
      <w:szCs w:val="16"/>
    </w:rPr>
  </w:style>
  <w:style w:type="paragraph" w:styleId="CommentText">
    <w:name w:val="annotation text"/>
    <w:basedOn w:val="Normal"/>
    <w:link w:val="CommentTextChar"/>
    <w:uiPriority w:val="99"/>
    <w:semiHidden/>
    <w:unhideWhenUsed/>
    <w:rsid w:val="002E0304"/>
    <w:pPr>
      <w:spacing w:line="240" w:lineRule="auto"/>
    </w:pPr>
    <w:rPr>
      <w:sz w:val="20"/>
      <w:szCs w:val="20"/>
    </w:rPr>
  </w:style>
  <w:style w:type="character" w:customStyle="1" w:styleId="CommentTextChar">
    <w:name w:val="Comment Text Char"/>
    <w:basedOn w:val="DefaultParagraphFont"/>
    <w:link w:val="CommentText"/>
    <w:uiPriority w:val="99"/>
    <w:semiHidden/>
    <w:rsid w:val="002E0304"/>
    <w:rPr>
      <w:sz w:val="20"/>
      <w:szCs w:val="20"/>
    </w:rPr>
  </w:style>
  <w:style w:type="paragraph" w:styleId="CommentSubject">
    <w:name w:val="annotation subject"/>
    <w:basedOn w:val="CommentText"/>
    <w:next w:val="CommentText"/>
    <w:link w:val="CommentSubjectChar"/>
    <w:uiPriority w:val="99"/>
    <w:semiHidden/>
    <w:unhideWhenUsed/>
    <w:rsid w:val="002E0304"/>
    <w:rPr>
      <w:b/>
      <w:bCs/>
    </w:rPr>
  </w:style>
  <w:style w:type="character" w:customStyle="1" w:styleId="CommentSubjectChar">
    <w:name w:val="Comment Subject Char"/>
    <w:basedOn w:val="CommentTextChar"/>
    <w:link w:val="CommentSubject"/>
    <w:uiPriority w:val="99"/>
    <w:semiHidden/>
    <w:rsid w:val="002E0304"/>
    <w:rPr>
      <w:b/>
      <w:bCs/>
      <w:sz w:val="20"/>
      <w:szCs w:val="20"/>
    </w:rPr>
  </w:style>
  <w:style w:type="table" w:styleId="TableGridLight">
    <w:name w:val="Grid Table Light"/>
    <w:basedOn w:val="TableNormal"/>
    <w:uiPriority w:val="40"/>
    <w:rsid w:val="00AA26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1"/>
    <w:rsid w:val="00AA26E7"/>
    <w:pPr>
      <w:spacing w:after="0" w:line="240" w:lineRule="auto"/>
    </w:pPr>
    <w:rPr>
      <w:rFonts w:eastAsia="MS Mincho"/>
      <w:kern w:val="0"/>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next w:val="TableGridLight"/>
    <w:uiPriority w:val="40"/>
    <w:rsid w:val="00AA26E7"/>
    <w:pPr>
      <w:spacing w:after="0" w:line="240" w:lineRule="auto"/>
    </w:pPr>
    <w:rPr>
      <w:rFonts w:eastAsia="MS Mincho"/>
      <w:kern w:val="0"/>
      <w:sz w:val="18"/>
      <w:szCs w:val="18"/>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3466">
      <w:bodyDiv w:val="1"/>
      <w:marLeft w:val="0"/>
      <w:marRight w:val="0"/>
      <w:marTop w:val="0"/>
      <w:marBottom w:val="0"/>
      <w:divBdr>
        <w:top w:val="none" w:sz="0" w:space="0" w:color="auto"/>
        <w:left w:val="none" w:sz="0" w:space="0" w:color="auto"/>
        <w:bottom w:val="none" w:sz="0" w:space="0" w:color="auto"/>
        <w:right w:val="none" w:sz="0" w:space="0" w:color="auto"/>
      </w:divBdr>
    </w:div>
    <w:div w:id="55905469">
      <w:bodyDiv w:val="1"/>
      <w:marLeft w:val="0"/>
      <w:marRight w:val="0"/>
      <w:marTop w:val="0"/>
      <w:marBottom w:val="0"/>
      <w:divBdr>
        <w:top w:val="none" w:sz="0" w:space="0" w:color="auto"/>
        <w:left w:val="none" w:sz="0" w:space="0" w:color="auto"/>
        <w:bottom w:val="none" w:sz="0" w:space="0" w:color="auto"/>
        <w:right w:val="none" w:sz="0" w:space="0" w:color="auto"/>
      </w:divBdr>
    </w:div>
    <w:div w:id="153496834">
      <w:bodyDiv w:val="1"/>
      <w:marLeft w:val="0"/>
      <w:marRight w:val="0"/>
      <w:marTop w:val="0"/>
      <w:marBottom w:val="0"/>
      <w:divBdr>
        <w:top w:val="none" w:sz="0" w:space="0" w:color="auto"/>
        <w:left w:val="none" w:sz="0" w:space="0" w:color="auto"/>
        <w:bottom w:val="none" w:sz="0" w:space="0" w:color="auto"/>
        <w:right w:val="none" w:sz="0" w:space="0" w:color="auto"/>
      </w:divBdr>
    </w:div>
    <w:div w:id="349719735">
      <w:bodyDiv w:val="1"/>
      <w:marLeft w:val="0"/>
      <w:marRight w:val="0"/>
      <w:marTop w:val="0"/>
      <w:marBottom w:val="0"/>
      <w:divBdr>
        <w:top w:val="none" w:sz="0" w:space="0" w:color="auto"/>
        <w:left w:val="none" w:sz="0" w:space="0" w:color="auto"/>
        <w:bottom w:val="none" w:sz="0" w:space="0" w:color="auto"/>
        <w:right w:val="none" w:sz="0" w:space="0" w:color="auto"/>
      </w:divBdr>
    </w:div>
    <w:div w:id="410661392">
      <w:bodyDiv w:val="1"/>
      <w:marLeft w:val="0"/>
      <w:marRight w:val="0"/>
      <w:marTop w:val="0"/>
      <w:marBottom w:val="0"/>
      <w:divBdr>
        <w:top w:val="none" w:sz="0" w:space="0" w:color="auto"/>
        <w:left w:val="none" w:sz="0" w:space="0" w:color="auto"/>
        <w:bottom w:val="none" w:sz="0" w:space="0" w:color="auto"/>
        <w:right w:val="none" w:sz="0" w:space="0" w:color="auto"/>
      </w:divBdr>
    </w:div>
    <w:div w:id="466362500">
      <w:bodyDiv w:val="1"/>
      <w:marLeft w:val="0"/>
      <w:marRight w:val="0"/>
      <w:marTop w:val="0"/>
      <w:marBottom w:val="0"/>
      <w:divBdr>
        <w:top w:val="none" w:sz="0" w:space="0" w:color="auto"/>
        <w:left w:val="none" w:sz="0" w:space="0" w:color="auto"/>
        <w:bottom w:val="none" w:sz="0" w:space="0" w:color="auto"/>
        <w:right w:val="none" w:sz="0" w:space="0" w:color="auto"/>
      </w:divBdr>
    </w:div>
    <w:div w:id="542910527">
      <w:bodyDiv w:val="1"/>
      <w:marLeft w:val="0"/>
      <w:marRight w:val="0"/>
      <w:marTop w:val="0"/>
      <w:marBottom w:val="0"/>
      <w:divBdr>
        <w:top w:val="none" w:sz="0" w:space="0" w:color="auto"/>
        <w:left w:val="none" w:sz="0" w:space="0" w:color="auto"/>
        <w:bottom w:val="none" w:sz="0" w:space="0" w:color="auto"/>
        <w:right w:val="none" w:sz="0" w:space="0" w:color="auto"/>
      </w:divBdr>
    </w:div>
    <w:div w:id="703411884">
      <w:bodyDiv w:val="1"/>
      <w:marLeft w:val="0"/>
      <w:marRight w:val="0"/>
      <w:marTop w:val="0"/>
      <w:marBottom w:val="0"/>
      <w:divBdr>
        <w:top w:val="none" w:sz="0" w:space="0" w:color="auto"/>
        <w:left w:val="none" w:sz="0" w:space="0" w:color="auto"/>
        <w:bottom w:val="none" w:sz="0" w:space="0" w:color="auto"/>
        <w:right w:val="none" w:sz="0" w:space="0" w:color="auto"/>
      </w:divBdr>
    </w:div>
    <w:div w:id="704598556">
      <w:bodyDiv w:val="1"/>
      <w:marLeft w:val="0"/>
      <w:marRight w:val="0"/>
      <w:marTop w:val="0"/>
      <w:marBottom w:val="0"/>
      <w:divBdr>
        <w:top w:val="none" w:sz="0" w:space="0" w:color="auto"/>
        <w:left w:val="none" w:sz="0" w:space="0" w:color="auto"/>
        <w:bottom w:val="none" w:sz="0" w:space="0" w:color="auto"/>
        <w:right w:val="none" w:sz="0" w:space="0" w:color="auto"/>
      </w:divBdr>
    </w:div>
    <w:div w:id="727264185">
      <w:bodyDiv w:val="1"/>
      <w:marLeft w:val="0"/>
      <w:marRight w:val="0"/>
      <w:marTop w:val="0"/>
      <w:marBottom w:val="0"/>
      <w:divBdr>
        <w:top w:val="none" w:sz="0" w:space="0" w:color="auto"/>
        <w:left w:val="none" w:sz="0" w:space="0" w:color="auto"/>
        <w:bottom w:val="none" w:sz="0" w:space="0" w:color="auto"/>
        <w:right w:val="none" w:sz="0" w:space="0" w:color="auto"/>
      </w:divBdr>
    </w:div>
    <w:div w:id="738599831">
      <w:bodyDiv w:val="1"/>
      <w:marLeft w:val="0"/>
      <w:marRight w:val="0"/>
      <w:marTop w:val="0"/>
      <w:marBottom w:val="0"/>
      <w:divBdr>
        <w:top w:val="none" w:sz="0" w:space="0" w:color="auto"/>
        <w:left w:val="none" w:sz="0" w:space="0" w:color="auto"/>
        <w:bottom w:val="none" w:sz="0" w:space="0" w:color="auto"/>
        <w:right w:val="none" w:sz="0" w:space="0" w:color="auto"/>
      </w:divBdr>
    </w:div>
    <w:div w:id="877549321">
      <w:bodyDiv w:val="1"/>
      <w:marLeft w:val="0"/>
      <w:marRight w:val="0"/>
      <w:marTop w:val="0"/>
      <w:marBottom w:val="0"/>
      <w:divBdr>
        <w:top w:val="none" w:sz="0" w:space="0" w:color="auto"/>
        <w:left w:val="none" w:sz="0" w:space="0" w:color="auto"/>
        <w:bottom w:val="none" w:sz="0" w:space="0" w:color="auto"/>
        <w:right w:val="none" w:sz="0" w:space="0" w:color="auto"/>
      </w:divBdr>
    </w:div>
    <w:div w:id="902063454">
      <w:bodyDiv w:val="1"/>
      <w:marLeft w:val="0"/>
      <w:marRight w:val="0"/>
      <w:marTop w:val="0"/>
      <w:marBottom w:val="0"/>
      <w:divBdr>
        <w:top w:val="none" w:sz="0" w:space="0" w:color="auto"/>
        <w:left w:val="none" w:sz="0" w:space="0" w:color="auto"/>
        <w:bottom w:val="none" w:sz="0" w:space="0" w:color="auto"/>
        <w:right w:val="none" w:sz="0" w:space="0" w:color="auto"/>
      </w:divBdr>
    </w:div>
    <w:div w:id="911113176">
      <w:bodyDiv w:val="1"/>
      <w:marLeft w:val="0"/>
      <w:marRight w:val="0"/>
      <w:marTop w:val="0"/>
      <w:marBottom w:val="0"/>
      <w:divBdr>
        <w:top w:val="none" w:sz="0" w:space="0" w:color="auto"/>
        <w:left w:val="none" w:sz="0" w:space="0" w:color="auto"/>
        <w:bottom w:val="none" w:sz="0" w:space="0" w:color="auto"/>
        <w:right w:val="none" w:sz="0" w:space="0" w:color="auto"/>
      </w:divBdr>
    </w:div>
    <w:div w:id="922295173">
      <w:bodyDiv w:val="1"/>
      <w:marLeft w:val="0"/>
      <w:marRight w:val="0"/>
      <w:marTop w:val="0"/>
      <w:marBottom w:val="0"/>
      <w:divBdr>
        <w:top w:val="none" w:sz="0" w:space="0" w:color="auto"/>
        <w:left w:val="none" w:sz="0" w:space="0" w:color="auto"/>
        <w:bottom w:val="none" w:sz="0" w:space="0" w:color="auto"/>
        <w:right w:val="none" w:sz="0" w:space="0" w:color="auto"/>
      </w:divBdr>
    </w:div>
    <w:div w:id="923299246">
      <w:bodyDiv w:val="1"/>
      <w:marLeft w:val="0"/>
      <w:marRight w:val="0"/>
      <w:marTop w:val="0"/>
      <w:marBottom w:val="0"/>
      <w:divBdr>
        <w:top w:val="none" w:sz="0" w:space="0" w:color="auto"/>
        <w:left w:val="none" w:sz="0" w:space="0" w:color="auto"/>
        <w:bottom w:val="none" w:sz="0" w:space="0" w:color="auto"/>
        <w:right w:val="none" w:sz="0" w:space="0" w:color="auto"/>
      </w:divBdr>
    </w:div>
    <w:div w:id="940573521">
      <w:bodyDiv w:val="1"/>
      <w:marLeft w:val="0"/>
      <w:marRight w:val="0"/>
      <w:marTop w:val="0"/>
      <w:marBottom w:val="0"/>
      <w:divBdr>
        <w:top w:val="none" w:sz="0" w:space="0" w:color="auto"/>
        <w:left w:val="none" w:sz="0" w:space="0" w:color="auto"/>
        <w:bottom w:val="none" w:sz="0" w:space="0" w:color="auto"/>
        <w:right w:val="none" w:sz="0" w:space="0" w:color="auto"/>
      </w:divBdr>
    </w:div>
    <w:div w:id="1025129914">
      <w:bodyDiv w:val="1"/>
      <w:marLeft w:val="0"/>
      <w:marRight w:val="0"/>
      <w:marTop w:val="0"/>
      <w:marBottom w:val="0"/>
      <w:divBdr>
        <w:top w:val="none" w:sz="0" w:space="0" w:color="auto"/>
        <w:left w:val="none" w:sz="0" w:space="0" w:color="auto"/>
        <w:bottom w:val="none" w:sz="0" w:space="0" w:color="auto"/>
        <w:right w:val="none" w:sz="0" w:space="0" w:color="auto"/>
      </w:divBdr>
    </w:div>
    <w:div w:id="1125004881">
      <w:bodyDiv w:val="1"/>
      <w:marLeft w:val="0"/>
      <w:marRight w:val="0"/>
      <w:marTop w:val="0"/>
      <w:marBottom w:val="0"/>
      <w:divBdr>
        <w:top w:val="none" w:sz="0" w:space="0" w:color="auto"/>
        <w:left w:val="none" w:sz="0" w:space="0" w:color="auto"/>
        <w:bottom w:val="none" w:sz="0" w:space="0" w:color="auto"/>
        <w:right w:val="none" w:sz="0" w:space="0" w:color="auto"/>
      </w:divBdr>
    </w:div>
    <w:div w:id="1181047643">
      <w:bodyDiv w:val="1"/>
      <w:marLeft w:val="0"/>
      <w:marRight w:val="0"/>
      <w:marTop w:val="0"/>
      <w:marBottom w:val="0"/>
      <w:divBdr>
        <w:top w:val="none" w:sz="0" w:space="0" w:color="auto"/>
        <w:left w:val="none" w:sz="0" w:space="0" w:color="auto"/>
        <w:bottom w:val="none" w:sz="0" w:space="0" w:color="auto"/>
        <w:right w:val="none" w:sz="0" w:space="0" w:color="auto"/>
      </w:divBdr>
    </w:div>
    <w:div w:id="1290824439">
      <w:bodyDiv w:val="1"/>
      <w:marLeft w:val="0"/>
      <w:marRight w:val="0"/>
      <w:marTop w:val="0"/>
      <w:marBottom w:val="0"/>
      <w:divBdr>
        <w:top w:val="none" w:sz="0" w:space="0" w:color="auto"/>
        <w:left w:val="none" w:sz="0" w:space="0" w:color="auto"/>
        <w:bottom w:val="none" w:sz="0" w:space="0" w:color="auto"/>
        <w:right w:val="none" w:sz="0" w:space="0" w:color="auto"/>
      </w:divBdr>
    </w:div>
    <w:div w:id="1313872261">
      <w:bodyDiv w:val="1"/>
      <w:marLeft w:val="0"/>
      <w:marRight w:val="0"/>
      <w:marTop w:val="0"/>
      <w:marBottom w:val="0"/>
      <w:divBdr>
        <w:top w:val="none" w:sz="0" w:space="0" w:color="auto"/>
        <w:left w:val="none" w:sz="0" w:space="0" w:color="auto"/>
        <w:bottom w:val="none" w:sz="0" w:space="0" w:color="auto"/>
        <w:right w:val="none" w:sz="0" w:space="0" w:color="auto"/>
      </w:divBdr>
    </w:div>
    <w:div w:id="1350987185">
      <w:bodyDiv w:val="1"/>
      <w:marLeft w:val="0"/>
      <w:marRight w:val="0"/>
      <w:marTop w:val="0"/>
      <w:marBottom w:val="0"/>
      <w:divBdr>
        <w:top w:val="none" w:sz="0" w:space="0" w:color="auto"/>
        <w:left w:val="none" w:sz="0" w:space="0" w:color="auto"/>
        <w:bottom w:val="none" w:sz="0" w:space="0" w:color="auto"/>
        <w:right w:val="none" w:sz="0" w:space="0" w:color="auto"/>
      </w:divBdr>
    </w:div>
    <w:div w:id="1372681994">
      <w:bodyDiv w:val="1"/>
      <w:marLeft w:val="0"/>
      <w:marRight w:val="0"/>
      <w:marTop w:val="0"/>
      <w:marBottom w:val="0"/>
      <w:divBdr>
        <w:top w:val="none" w:sz="0" w:space="0" w:color="auto"/>
        <w:left w:val="none" w:sz="0" w:space="0" w:color="auto"/>
        <w:bottom w:val="none" w:sz="0" w:space="0" w:color="auto"/>
        <w:right w:val="none" w:sz="0" w:space="0" w:color="auto"/>
      </w:divBdr>
    </w:div>
    <w:div w:id="1526673798">
      <w:bodyDiv w:val="1"/>
      <w:marLeft w:val="0"/>
      <w:marRight w:val="0"/>
      <w:marTop w:val="0"/>
      <w:marBottom w:val="0"/>
      <w:divBdr>
        <w:top w:val="none" w:sz="0" w:space="0" w:color="auto"/>
        <w:left w:val="none" w:sz="0" w:space="0" w:color="auto"/>
        <w:bottom w:val="none" w:sz="0" w:space="0" w:color="auto"/>
        <w:right w:val="none" w:sz="0" w:space="0" w:color="auto"/>
      </w:divBdr>
    </w:div>
    <w:div w:id="1763913031">
      <w:bodyDiv w:val="1"/>
      <w:marLeft w:val="0"/>
      <w:marRight w:val="0"/>
      <w:marTop w:val="0"/>
      <w:marBottom w:val="0"/>
      <w:divBdr>
        <w:top w:val="none" w:sz="0" w:space="0" w:color="auto"/>
        <w:left w:val="none" w:sz="0" w:space="0" w:color="auto"/>
        <w:bottom w:val="none" w:sz="0" w:space="0" w:color="auto"/>
        <w:right w:val="none" w:sz="0" w:space="0" w:color="auto"/>
      </w:divBdr>
    </w:div>
    <w:div w:id="1799909355">
      <w:bodyDiv w:val="1"/>
      <w:marLeft w:val="0"/>
      <w:marRight w:val="0"/>
      <w:marTop w:val="0"/>
      <w:marBottom w:val="0"/>
      <w:divBdr>
        <w:top w:val="none" w:sz="0" w:space="0" w:color="auto"/>
        <w:left w:val="none" w:sz="0" w:space="0" w:color="auto"/>
        <w:bottom w:val="none" w:sz="0" w:space="0" w:color="auto"/>
        <w:right w:val="none" w:sz="0" w:space="0" w:color="auto"/>
      </w:divBdr>
    </w:div>
    <w:div w:id="1869368618">
      <w:bodyDiv w:val="1"/>
      <w:marLeft w:val="0"/>
      <w:marRight w:val="0"/>
      <w:marTop w:val="0"/>
      <w:marBottom w:val="0"/>
      <w:divBdr>
        <w:top w:val="none" w:sz="0" w:space="0" w:color="auto"/>
        <w:left w:val="none" w:sz="0" w:space="0" w:color="auto"/>
        <w:bottom w:val="none" w:sz="0" w:space="0" w:color="auto"/>
        <w:right w:val="none" w:sz="0" w:space="0" w:color="auto"/>
      </w:divBdr>
    </w:div>
    <w:div w:id="1883864454">
      <w:bodyDiv w:val="1"/>
      <w:marLeft w:val="0"/>
      <w:marRight w:val="0"/>
      <w:marTop w:val="0"/>
      <w:marBottom w:val="0"/>
      <w:divBdr>
        <w:top w:val="none" w:sz="0" w:space="0" w:color="auto"/>
        <w:left w:val="none" w:sz="0" w:space="0" w:color="auto"/>
        <w:bottom w:val="none" w:sz="0" w:space="0" w:color="auto"/>
        <w:right w:val="none" w:sz="0" w:space="0" w:color="auto"/>
      </w:divBdr>
    </w:div>
    <w:div w:id="1893618472">
      <w:bodyDiv w:val="1"/>
      <w:marLeft w:val="0"/>
      <w:marRight w:val="0"/>
      <w:marTop w:val="0"/>
      <w:marBottom w:val="0"/>
      <w:divBdr>
        <w:top w:val="none" w:sz="0" w:space="0" w:color="auto"/>
        <w:left w:val="none" w:sz="0" w:space="0" w:color="auto"/>
        <w:bottom w:val="none" w:sz="0" w:space="0" w:color="auto"/>
        <w:right w:val="none" w:sz="0" w:space="0" w:color="auto"/>
      </w:divBdr>
    </w:div>
    <w:div w:id="1927689610">
      <w:bodyDiv w:val="1"/>
      <w:marLeft w:val="0"/>
      <w:marRight w:val="0"/>
      <w:marTop w:val="0"/>
      <w:marBottom w:val="0"/>
      <w:divBdr>
        <w:top w:val="none" w:sz="0" w:space="0" w:color="auto"/>
        <w:left w:val="none" w:sz="0" w:space="0" w:color="auto"/>
        <w:bottom w:val="none" w:sz="0" w:space="0" w:color="auto"/>
        <w:right w:val="none" w:sz="0" w:space="0" w:color="auto"/>
      </w:divBdr>
    </w:div>
    <w:div w:id="1959988141">
      <w:bodyDiv w:val="1"/>
      <w:marLeft w:val="0"/>
      <w:marRight w:val="0"/>
      <w:marTop w:val="0"/>
      <w:marBottom w:val="0"/>
      <w:divBdr>
        <w:top w:val="none" w:sz="0" w:space="0" w:color="auto"/>
        <w:left w:val="none" w:sz="0" w:space="0" w:color="auto"/>
        <w:bottom w:val="none" w:sz="0" w:space="0" w:color="auto"/>
        <w:right w:val="none" w:sz="0" w:space="0" w:color="auto"/>
      </w:divBdr>
    </w:div>
    <w:div w:id="1999728751">
      <w:bodyDiv w:val="1"/>
      <w:marLeft w:val="0"/>
      <w:marRight w:val="0"/>
      <w:marTop w:val="0"/>
      <w:marBottom w:val="0"/>
      <w:divBdr>
        <w:top w:val="none" w:sz="0" w:space="0" w:color="auto"/>
        <w:left w:val="none" w:sz="0" w:space="0" w:color="auto"/>
        <w:bottom w:val="none" w:sz="0" w:space="0" w:color="auto"/>
        <w:right w:val="none" w:sz="0" w:space="0" w:color="auto"/>
      </w:divBdr>
    </w:div>
    <w:div w:id="2019111592">
      <w:bodyDiv w:val="1"/>
      <w:marLeft w:val="0"/>
      <w:marRight w:val="0"/>
      <w:marTop w:val="0"/>
      <w:marBottom w:val="0"/>
      <w:divBdr>
        <w:top w:val="none" w:sz="0" w:space="0" w:color="auto"/>
        <w:left w:val="none" w:sz="0" w:space="0" w:color="auto"/>
        <w:bottom w:val="none" w:sz="0" w:space="0" w:color="auto"/>
        <w:right w:val="none" w:sz="0" w:space="0" w:color="auto"/>
      </w:divBdr>
    </w:div>
    <w:div w:id="2116247565">
      <w:bodyDiv w:val="1"/>
      <w:marLeft w:val="0"/>
      <w:marRight w:val="0"/>
      <w:marTop w:val="0"/>
      <w:marBottom w:val="0"/>
      <w:divBdr>
        <w:top w:val="none" w:sz="0" w:space="0" w:color="auto"/>
        <w:left w:val="none" w:sz="0" w:space="0" w:color="auto"/>
        <w:bottom w:val="none" w:sz="0" w:space="0" w:color="auto"/>
        <w:right w:val="none" w:sz="0" w:space="0" w:color="auto"/>
      </w:divBdr>
    </w:div>
    <w:div w:id="21449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s://data.census.gov/profile/Manhattan_borough,_New_York_County,_New_York?g=060XX00US3606144919"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najit.org/wp-content/uploads/2016/09/NAJITCodeofEthicsFINAL.pdf"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www.nyc.gov/assets/immigrants/downloads/pdf/Hispanic-Immigrant-Fact-Sheet.pdf" TargetMode="External"/><Relationship Id="rId28"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4304B44FD443628D6C3D4377FD667F"/>
        <w:category>
          <w:name w:val="General"/>
          <w:gallery w:val="placeholder"/>
        </w:category>
        <w:types>
          <w:type w:val="bbPlcHdr"/>
        </w:types>
        <w:behaviors>
          <w:behavior w:val="content"/>
        </w:behaviors>
        <w:guid w:val="{DC63DD89-DC38-4D63-9F5C-4A514EC5E10A}"/>
      </w:docPartPr>
      <w:docPartBody>
        <w:p w:rsidR="00FD4612" w:rsidRDefault="00FD73B3" w:rsidP="00FD73B3">
          <w:pPr>
            <w:pStyle w:val="1A4304B44FD443628D6C3D4377FD667F"/>
          </w:pPr>
          <w:r>
            <w:rPr>
              <w:rStyle w:val="heading1char0"/>
              <w:sz w:val="18"/>
              <w:szCs w:val="18"/>
            </w:rPr>
            <w:t>To:</w:t>
          </w:r>
        </w:p>
      </w:docPartBody>
    </w:docPart>
    <w:docPart>
      <w:docPartPr>
        <w:name w:val="F23769A4F2A64E85AF1A39D5CE890E09"/>
        <w:category>
          <w:name w:val="General"/>
          <w:gallery w:val="placeholder"/>
        </w:category>
        <w:types>
          <w:type w:val="bbPlcHdr"/>
        </w:types>
        <w:behaviors>
          <w:behavior w:val="content"/>
        </w:behaviors>
        <w:guid w:val="{05920C6B-D926-493E-B924-ECA09D235A5A}"/>
      </w:docPartPr>
      <w:docPartBody>
        <w:p w:rsidR="00FD4612" w:rsidRDefault="00FD73B3" w:rsidP="00FD73B3">
          <w:pPr>
            <w:pStyle w:val="F23769A4F2A64E85AF1A39D5CE890E09"/>
          </w:pPr>
          <w:r>
            <w:t>Mikaela Lee</w:t>
          </w:r>
        </w:p>
      </w:docPartBody>
    </w:docPart>
    <w:docPart>
      <w:docPartPr>
        <w:name w:val="6C0DC5158A784A07948EE7DCD5A04AAD"/>
        <w:category>
          <w:name w:val="General"/>
          <w:gallery w:val="placeholder"/>
        </w:category>
        <w:types>
          <w:type w:val="bbPlcHdr"/>
        </w:types>
        <w:behaviors>
          <w:behavior w:val="content"/>
        </w:behaviors>
        <w:guid w:val="{AF1714DB-B721-43A2-8E8C-D3A347C0F836}"/>
      </w:docPartPr>
      <w:docPartBody>
        <w:p w:rsidR="00FD4612" w:rsidRDefault="00FD73B3" w:rsidP="00FD73B3">
          <w:pPr>
            <w:pStyle w:val="6C0DC5158A784A07948EE7DCD5A04AAD"/>
          </w:pPr>
          <w:r>
            <w:t xml:space="preserve">From: </w:t>
          </w:r>
        </w:p>
      </w:docPartBody>
    </w:docPart>
    <w:docPart>
      <w:docPartPr>
        <w:name w:val="C5943059B30C45C3AE237841E8F3FF8E"/>
        <w:category>
          <w:name w:val="General"/>
          <w:gallery w:val="placeholder"/>
        </w:category>
        <w:types>
          <w:type w:val="bbPlcHdr"/>
        </w:types>
        <w:behaviors>
          <w:behavior w:val="content"/>
        </w:behaviors>
        <w:guid w:val="{72455A65-46A0-45FE-9253-0EF2AED48F0D}"/>
      </w:docPartPr>
      <w:docPartBody>
        <w:p w:rsidR="00FD4612" w:rsidRDefault="00FD73B3" w:rsidP="00FD73B3">
          <w:pPr>
            <w:pStyle w:val="C5943059B30C45C3AE237841E8F3FF8E"/>
          </w:pPr>
          <w:r>
            <w:t>Rene Skoko</w:t>
          </w:r>
        </w:p>
      </w:docPartBody>
    </w:docPart>
    <w:docPart>
      <w:docPartPr>
        <w:name w:val="8390C803EAB942F5A5A29862F3252261"/>
        <w:category>
          <w:name w:val="General"/>
          <w:gallery w:val="placeholder"/>
        </w:category>
        <w:types>
          <w:type w:val="bbPlcHdr"/>
        </w:types>
        <w:behaviors>
          <w:behavior w:val="content"/>
        </w:behaviors>
        <w:guid w:val="{77591D4F-668D-4782-BA19-C44B4755A214}"/>
      </w:docPartPr>
      <w:docPartBody>
        <w:p w:rsidR="00FD4612" w:rsidRDefault="00FD73B3" w:rsidP="00FD73B3">
          <w:pPr>
            <w:pStyle w:val="8390C803EAB942F5A5A29862F3252261"/>
          </w:pPr>
          <w:r>
            <w:t xml:space="preserve">CC: </w:t>
          </w:r>
        </w:p>
      </w:docPartBody>
    </w:docPart>
    <w:docPart>
      <w:docPartPr>
        <w:name w:val="40FC9996E4B54929B5FC3EC55AC78EB8"/>
        <w:category>
          <w:name w:val="General"/>
          <w:gallery w:val="placeholder"/>
        </w:category>
        <w:types>
          <w:type w:val="bbPlcHdr"/>
        </w:types>
        <w:behaviors>
          <w:behavior w:val="content"/>
        </w:behaviors>
        <w:guid w:val="{C9A82BA6-6992-4185-9F09-0DB7B3D66DFF}"/>
      </w:docPartPr>
      <w:docPartBody>
        <w:p w:rsidR="00FD4612" w:rsidRDefault="00FD73B3" w:rsidP="00FD73B3">
          <w:pPr>
            <w:pStyle w:val="40FC9996E4B54929B5FC3EC55AC78EB8"/>
          </w:pPr>
          <w:r>
            <w:t>Date:</w:t>
          </w:r>
        </w:p>
      </w:docPartBody>
    </w:docPart>
    <w:docPart>
      <w:docPartPr>
        <w:name w:val="423DEDB0227A45CDA0EAB27D6BDD36C8"/>
        <w:category>
          <w:name w:val="General"/>
          <w:gallery w:val="placeholder"/>
        </w:category>
        <w:types>
          <w:type w:val="bbPlcHdr"/>
        </w:types>
        <w:behaviors>
          <w:behavior w:val="content"/>
        </w:behaviors>
        <w:guid w:val="{BF0B7B47-B631-4974-A4F6-89B6943E814F}"/>
      </w:docPartPr>
      <w:docPartBody>
        <w:p w:rsidR="00FD4612" w:rsidRDefault="00FD73B3" w:rsidP="00FD73B3">
          <w:pPr>
            <w:pStyle w:val="423DEDB0227A45CDA0EAB27D6BDD36C8"/>
          </w:pPr>
          <w:r>
            <w:t>Re:</w:t>
          </w:r>
        </w:p>
      </w:docPartBody>
    </w:docPart>
    <w:docPart>
      <w:docPartPr>
        <w:name w:val="6358A4CB232B4E8AA223A5B566433242"/>
        <w:category>
          <w:name w:val="General"/>
          <w:gallery w:val="placeholder"/>
        </w:category>
        <w:types>
          <w:type w:val="bbPlcHdr"/>
        </w:types>
        <w:behaviors>
          <w:behavior w:val="content"/>
        </w:behaviors>
        <w:guid w:val="{A67CD7FD-B4F6-43D4-AC70-9D542053D9FA}"/>
      </w:docPartPr>
      <w:docPartBody>
        <w:p w:rsidR="00FD4612" w:rsidRDefault="00FD73B3" w:rsidP="00FD73B3">
          <w:pPr>
            <w:pStyle w:val="6358A4CB232B4E8AA223A5B566433242"/>
          </w:pPr>
          <w:r>
            <w:t>1/9/23</w:t>
          </w:r>
        </w:p>
      </w:docPartBody>
    </w:docPart>
    <w:docPart>
      <w:docPartPr>
        <w:name w:val="F01172483FF348D9ADC299DAE96E7A0F"/>
        <w:category>
          <w:name w:val="General"/>
          <w:gallery w:val="placeholder"/>
        </w:category>
        <w:types>
          <w:type w:val="bbPlcHdr"/>
        </w:types>
        <w:behaviors>
          <w:behavior w:val="content"/>
        </w:behaviors>
        <w:guid w:val="{AECEA478-D65D-4CBF-A494-BBCF3B916C53}"/>
      </w:docPartPr>
      <w:docPartBody>
        <w:p w:rsidR="00FD4612" w:rsidRDefault="00FD73B3" w:rsidP="00FD73B3">
          <w:pPr>
            <w:pStyle w:val="F01172483FF348D9ADC299DAE96E7A0F"/>
          </w:pPr>
          <w:r>
            <w:t>Please welcome our newest team member, Mikaela Lee. Mikaela joins us from Printed Page Publishers. Complimentary snacks and beverages will be provided in the break room.</w:t>
          </w:r>
        </w:p>
      </w:docPartBody>
    </w:docPart>
    <w:docPart>
      <w:docPartPr>
        <w:name w:val="27C20CF311D34872B4FE32D71ACD53F6"/>
        <w:category>
          <w:name w:val="General"/>
          <w:gallery w:val="placeholder"/>
        </w:category>
        <w:types>
          <w:type w:val="bbPlcHdr"/>
        </w:types>
        <w:behaviors>
          <w:behavior w:val="content"/>
        </w:behaviors>
        <w:guid w:val="{5C983571-3EF7-48C5-B8F7-AFA1B385371E}"/>
      </w:docPartPr>
      <w:docPartBody>
        <w:p w:rsidR="00FD4612" w:rsidRDefault="00FD73B3" w:rsidP="00FD73B3">
          <w:pPr>
            <w:pStyle w:val="27C20CF311D34872B4FE32D71ACD53F6"/>
          </w:pPr>
          <w:r>
            <w:t>Please welcome our newest team member, Mikaela Lee. Mikaela joins us from Printed Page Publishers. Complimentary snacks and beverages will be provided in the break room.</w:t>
          </w:r>
        </w:p>
      </w:docPartBody>
    </w:docPart>
    <w:docPart>
      <w:docPartPr>
        <w:name w:val="D2AB86AF937F4EEBB9893BCCA54F7C95"/>
        <w:category>
          <w:name w:val="General"/>
          <w:gallery w:val="placeholder"/>
        </w:category>
        <w:types>
          <w:type w:val="bbPlcHdr"/>
        </w:types>
        <w:behaviors>
          <w:behavior w:val="content"/>
        </w:behaviors>
        <w:guid w:val="{7144CA36-6554-4996-9184-F81067B599A1}"/>
      </w:docPartPr>
      <w:docPartBody>
        <w:p w:rsidR="00FD4612" w:rsidRDefault="00FD73B3" w:rsidP="00FD73B3">
          <w:pPr>
            <w:pStyle w:val="D2AB86AF937F4EEBB9893BCCA54F7C95"/>
          </w:pPr>
          <w:r>
            <w:rPr>
              <w:rStyle w:val="heading1char0"/>
              <w:sz w:val="18"/>
              <w:szCs w:val="18"/>
            </w:rPr>
            <w:t>To:</w:t>
          </w:r>
        </w:p>
      </w:docPartBody>
    </w:docPart>
    <w:docPart>
      <w:docPartPr>
        <w:name w:val="46ABF1CF687F461FB776A2C0C058F55C"/>
        <w:category>
          <w:name w:val="General"/>
          <w:gallery w:val="placeholder"/>
        </w:category>
        <w:types>
          <w:type w:val="bbPlcHdr"/>
        </w:types>
        <w:behaviors>
          <w:behavior w:val="content"/>
        </w:behaviors>
        <w:guid w:val="{0B23D537-5577-4324-873F-0A6A5107B465}"/>
      </w:docPartPr>
      <w:docPartBody>
        <w:p w:rsidR="00FD4612" w:rsidRDefault="00FD73B3" w:rsidP="00FD73B3">
          <w:pPr>
            <w:pStyle w:val="46ABF1CF687F461FB776A2C0C058F55C"/>
          </w:pPr>
          <w:r>
            <w:t>Mikaela Lee</w:t>
          </w:r>
        </w:p>
      </w:docPartBody>
    </w:docPart>
    <w:docPart>
      <w:docPartPr>
        <w:name w:val="651EEB6D9379419AA2D1DCE0C413695E"/>
        <w:category>
          <w:name w:val="General"/>
          <w:gallery w:val="placeholder"/>
        </w:category>
        <w:types>
          <w:type w:val="bbPlcHdr"/>
        </w:types>
        <w:behaviors>
          <w:behavior w:val="content"/>
        </w:behaviors>
        <w:guid w:val="{B875CE23-4C8C-4267-9017-270B36750A56}"/>
      </w:docPartPr>
      <w:docPartBody>
        <w:p w:rsidR="00FD4612" w:rsidRDefault="00FD73B3" w:rsidP="00FD73B3">
          <w:pPr>
            <w:pStyle w:val="651EEB6D9379419AA2D1DCE0C413695E"/>
          </w:pPr>
          <w:r>
            <w:t xml:space="preserve">From: </w:t>
          </w:r>
        </w:p>
      </w:docPartBody>
    </w:docPart>
    <w:docPart>
      <w:docPartPr>
        <w:name w:val="31A23E3EE6694869A161F63BA412A7CE"/>
        <w:category>
          <w:name w:val="General"/>
          <w:gallery w:val="placeholder"/>
        </w:category>
        <w:types>
          <w:type w:val="bbPlcHdr"/>
        </w:types>
        <w:behaviors>
          <w:behavior w:val="content"/>
        </w:behaviors>
        <w:guid w:val="{068EDF1D-12B0-4AD7-BEFA-0080031580B9}"/>
      </w:docPartPr>
      <w:docPartBody>
        <w:p w:rsidR="00FD4612" w:rsidRDefault="00FD73B3" w:rsidP="00FD73B3">
          <w:pPr>
            <w:pStyle w:val="31A23E3EE6694869A161F63BA412A7CE"/>
          </w:pPr>
          <w:r>
            <w:t>Rene Skoko</w:t>
          </w:r>
        </w:p>
      </w:docPartBody>
    </w:docPart>
    <w:docPart>
      <w:docPartPr>
        <w:name w:val="DAB66FFBA65E481BB0095A6AEADCC8F8"/>
        <w:category>
          <w:name w:val="General"/>
          <w:gallery w:val="placeholder"/>
        </w:category>
        <w:types>
          <w:type w:val="bbPlcHdr"/>
        </w:types>
        <w:behaviors>
          <w:behavior w:val="content"/>
        </w:behaviors>
        <w:guid w:val="{D2874D82-CCA6-43D6-954A-A0E370525016}"/>
      </w:docPartPr>
      <w:docPartBody>
        <w:p w:rsidR="00FD4612" w:rsidRDefault="00FD73B3" w:rsidP="00FD73B3">
          <w:pPr>
            <w:pStyle w:val="DAB66FFBA65E481BB0095A6AEADCC8F8"/>
          </w:pPr>
          <w:r>
            <w:t xml:space="preserve">CC: </w:t>
          </w:r>
        </w:p>
      </w:docPartBody>
    </w:docPart>
    <w:docPart>
      <w:docPartPr>
        <w:name w:val="90CFB8E3ADAB4677965147D8B611053A"/>
        <w:category>
          <w:name w:val="General"/>
          <w:gallery w:val="placeholder"/>
        </w:category>
        <w:types>
          <w:type w:val="bbPlcHdr"/>
        </w:types>
        <w:behaviors>
          <w:behavior w:val="content"/>
        </w:behaviors>
        <w:guid w:val="{E047D63B-24A3-4FD6-919D-6A0B3CB365CD}"/>
      </w:docPartPr>
      <w:docPartBody>
        <w:p w:rsidR="00FD4612" w:rsidRDefault="00FD73B3" w:rsidP="00FD73B3">
          <w:pPr>
            <w:pStyle w:val="90CFB8E3ADAB4677965147D8B611053A"/>
          </w:pPr>
          <w:r>
            <w:t>Date:</w:t>
          </w:r>
        </w:p>
      </w:docPartBody>
    </w:docPart>
    <w:docPart>
      <w:docPartPr>
        <w:name w:val="B33F228F35CB4C6CB51E399E1E46249A"/>
        <w:category>
          <w:name w:val="General"/>
          <w:gallery w:val="placeholder"/>
        </w:category>
        <w:types>
          <w:type w:val="bbPlcHdr"/>
        </w:types>
        <w:behaviors>
          <w:behavior w:val="content"/>
        </w:behaviors>
        <w:guid w:val="{AC3E4322-1E66-41ED-A9CA-48DC8AA21EBA}"/>
      </w:docPartPr>
      <w:docPartBody>
        <w:p w:rsidR="00FD4612" w:rsidRDefault="00FD73B3" w:rsidP="00FD73B3">
          <w:pPr>
            <w:pStyle w:val="B33F228F35CB4C6CB51E399E1E46249A"/>
          </w:pPr>
          <w:r>
            <w:t>Re:</w:t>
          </w:r>
        </w:p>
      </w:docPartBody>
    </w:docPart>
    <w:docPart>
      <w:docPartPr>
        <w:name w:val="CBE5AA8E13EC472B96ED4BFAF8366824"/>
        <w:category>
          <w:name w:val="General"/>
          <w:gallery w:val="placeholder"/>
        </w:category>
        <w:types>
          <w:type w:val="bbPlcHdr"/>
        </w:types>
        <w:behaviors>
          <w:behavior w:val="content"/>
        </w:behaviors>
        <w:guid w:val="{8F473EF7-C2E7-482A-AD56-F0853B74903D}"/>
      </w:docPartPr>
      <w:docPartBody>
        <w:p w:rsidR="00FD4612" w:rsidRDefault="00FD73B3" w:rsidP="00FD73B3">
          <w:pPr>
            <w:pStyle w:val="CBE5AA8E13EC472B96ED4BFAF8366824"/>
          </w:pPr>
          <w:r>
            <w:t>1/9/23</w:t>
          </w:r>
        </w:p>
      </w:docPartBody>
    </w:docPart>
    <w:docPart>
      <w:docPartPr>
        <w:name w:val="138F61A4145D424E8D84C6A555F64B00"/>
        <w:category>
          <w:name w:val="General"/>
          <w:gallery w:val="placeholder"/>
        </w:category>
        <w:types>
          <w:type w:val="bbPlcHdr"/>
        </w:types>
        <w:behaviors>
          <w:behavior w:val="content"/>
        </w:behaviors>
        <w:guid w:val="{AE59E103-C6F6-4DD9-9E82-AA292F5F126A}"/>
      </w:docPartPr>
      <w:docPartBody>
        <w:p w:rsidR="00FD4612" w:rsidRDefault="00FD73B3" w:rsidP="00FD73B3">
          <w:pPr>
            <w:pStyle w:val="138F61A4145D424E8D84C6A555F64B00"/>
          </w:pPr>
          <w:r>
            <w:t>Please welcome our newest team member, Mikaela Lee. Mikaela joins us from Printed Page Publishers. Complimentary snacks and beverages will be provided in the break room.</w:t>
          </w:r>
        </w:p>
      </w:docPartBody>
    </w:docPart>
    <w:docPart>
      <w:docPartPr>
        <w:name w:val="0F7E25B4FA0349AC809A184379C64EBC"/>
        <w:category>
          <w:name w:val="General"/>
          <w:gallery w:val="placeholder"/>
        </w:category>
        <w:types>
          <w:type w:val="bbPlcHdr"/>
        </w:types>
        <w:behaviors>
          <w:behavior w:val="content"/>
        </w:behaviors>
        <w:guid w:val="{C266BD77-7717-41F3-8F20-18715312D294}"/>
      </w:docPartPr>
      <w:docPartBody>
        <w:p w:rsidR="00FD4612" w:rsidRDefault="00FD73B3" w:rsidP="00FD73B3">
          <w:pPr>
            <w:pStyle w:val="0F7E25B4FA0349AC809A184379C64EBC"/>
          </w:pPr>
          <w:r>
            <w:rPr>
              <w:rStyle w:val="heading1char0"/>
              <w:sz w:val="18"/>
              <w:szCs w:val="18"/>
            </w:rPr>
            <w:t>To:</w:t>
          </w:r>
        </w:p>
      </w:docPartBody>
    </w:docPart>
    <w:docPart>
      <w:docPartPr>
        <w:name w:val="A3BA4EC4A39744FDBF47693AC5B084D3"/>
        <w:category>
          <w:name w:val="General"/>
          <w:gallery w:val="placeholder"/>
        </w:category>
        <w:types>
          <w:type w:val="bbPlcHdr"/>
        </w:types>
        <w:behaviors>
          <w:behavior w:val="content"/>
        </w:behaviors>
        <w:guid w:val="{9F075546-F337-4D1A-85BD-4DA6234A7480}"/>
      </w:docPartPr>
      <w:docPartBody>
        <w:p w:rsidR="00FD4612" w:rsidRDefault="00FD73B3" w:rsidP="00FD73B3">
          <w:pPr>
            <w:pStyle w:val="A3BA4EC4A39744FDBF47693AC5B084D3"/>
          </w:pPr>
          <w:r>
            <w:t>Mikaela Lee</w:t>
          </w:r>
        </w:p>
      </w:docPartBody>
    </w:docPart>
    <w:docPart>
      <w:docPartPr>
        <w:name w:val="34F46FAA86C84F328FD99A00705F7B7A"/>
        <w:category>
          <w:name w:val="General"/>
          <w:gallery w:val="placeholder"/>
        </w:category>
        <w:types>
          <w:type w:val="bbPlcHdr"/>
        </w:types>
        <w:behaviors>
          <w:behavior w:val="content"/>
        </w:behaviors>
        <w:guid w:val="{C7D8F985-1FB6-4E2D-9A64-9286F51F3FE7}"/>
      </w:docPartPr>
      <w:docPartBody>
        <w:p w:rsidR="00FD4612" w:rsidRDefault="00FD73B3" w:rsidP="00FD73B3">
          <w:pPr>
            <w:pStyle w:val="34F46FAA86C84F328FD99A00705F7B7A"/>
          </w:pPr>
          <w:r>
            <w:t xml:space="preserve">From: </w:t>
          </w:r>
        </w:p>
      </w:docPartBody>
    </w:docPart>
    <w:docPart>
      <w:docPartPr>
        <w:name w:val="6A7D5DA161BF4305B7E5EEEF607BD386"/>
        <w:category>
          <w:name w:val="General"/>
          <w:gallery w:val="placeholder"/>
        </w:category>
        <w:types>
          <w:type w:val="bbPlcHdr"/>
        </w:types>
        <w:behaviors>
          <w:behavior w:val="content"/>
        </w:behaviors>
        <w:guid w:val="{EFACEC90-4FB0-4D27-B956-3265071C7DE9}"/>
      </w:docPartPr>
      <w:docPartBody>
        <w:p w:rsidR="00FD4612" w:rsidRDefault="00FD73B3" w:rsidP="00FD73B3">
          <w:pPr>
            <w:pStyle w:val="6A7D5DA161BF4305B7E5EEEF607BD386"/>
          </w:pPr>
          <w:r>
            <w:t>Rene Skoko</w:t>
          </w:r>
        </w:p>
      </w:docPartBody>
    </w:docPart>
    <w:docPart>
      <w:docPartPr>
        <w:name w:val="8842BCD12C004B6992F339612BB51B85"/>
        <w:category>
          <w:name w:val="General"/>
          <w:gallery w:val="placeholder"/>
        </w:category>
        <w:types>
          <w:type w:val="bbPlcHdr"/>
        </w:types>
        <w:behaviors>
          <w:behavior w:val="content"/>
        </w:behaviors>
        <w:guid w:val="{6C2F671A-CA9B-435A-9256-F83AEDAF47A3}"/>
      </w:docPartPr>
      <w:docPartBody>
        <w:p w:rsidR="00FD4612" w:rsidRDefault="00FD73B3" w:rsidP="00FD73B3">
          <w:pPr>
            <w:pStyle w:val="8842BCD12C004B6992F339612BB51B85"/>
          </w:pPr>
          <w:r>
            <w:t xml:space="preserve">CC: </w:t>
          </w:r>
        </w:p>
      </w:docPartBody>
    </w:docPart>
    <w:docPart>
      <w:docPartPr>
        <w:name w:val="0457CA4462ED43769A25714DC300EB1A"/>
        <w:category>
          <w:name w:val="General"/>
          <w:gallery w:val="placeholder"/>
        </w:category>
        <w:types>
          <w:type w:val="bbPlcHdr"/>
        </w:types>
        <w:behaviors>
          <w:behavior w:val="content"/>
        </w:behaviors>
        <w:guid w:val="{5F6B7D1D-2EF2-43D1-ADD2-A5D726979376}"/>
      </w:docPartPr>
      <w:docPartBody>
        <w:p w:rsidR="00FD4612" w:rsidRDefault="00FD73B3" w:rsidP="00FD73B3">
          <w:pPr>
            <w:pStyle w:val="0457CA4462ED43769A25714DC300EB1A"/>
          </w:pPr>
          <w:r>
            <w:t>Date:</w:t>
          </w:r>
        </w:p>
      </w:docPartBody>
    </w:docPart>
    <w:docPart>
      <w:docPartPr>
        <w:name w:val="5173EF9AF4F54F31A37FE933AA005B95"/>
        <w:category>
          <w:name w:val="General"/>
          <w:gallery w:val="placeholder"/>
        </w:category>
        <w:types>
          <w:type w:val="bbPlcHdr"/>
        </w:types>
        <w:behaviors>
          <w:behavior w:val="content"/>
        </w:behaviors>
        <w:guid w:val="{6F45EC6A-454E-49F6-A8DB-B855048194A0}"/>
      </w:docPartPr>
      <w:docPartBody>
        <w:p w:rsidR="00FD4612" w:rsidRDefault="00FD73B3" w:rsidP="00FD73B3">
          <w:pPr>
            <w:pStyle w:val="5173EF9AF4F54F31A37FE933AA005B95"/>
          </w:pPr>
          <w:r>
            <w:t>Re:</w:t>
          </w:r>
        </w:p>
      </w:docPartBody>
    </w:docPart>
    <w:docPart>
      <w:docPartPr>
        <w:name w:val="45791F8B474A48048AB4A4F008251492"/>
        <w:category>
          <w:name w:val="General"/>
          <w:gallery w:val="placeholder"/>
        </w:category>
        <w:types>
          <w:type w:val="bbPlcHdr"/>
        </w:types>
        <w:behaviors>
          <w:behavior w:val="content"/>
        </w:behaviors>
        <w:guid w:val="{E9C7907C-9052-494B-B377-61B099EC5183}"/>
      </w:docPartPr>
      <w:docPartBody>
        <w:p w:rsidR="00FD4612" w:rsidRDefault="00FD73B3" w:rsidP="00FD73B3">
          <w:pPr>
            <w:pStyle w:val="45791F8B474A48048AB4A4F008251492"/>
          </w:pPr>
          <w:r>
            <w:t>1/9/23</w:t>
          </w:r>
        </w:p>
      </w:docPartBody>
    </w:docPart>
    <w:docPart>
      <w:docPartPr>
        <w:name w:val="867B1C4A5A144484BB157E6053B951C9"/>
        <w:category>
          <w:name w:val="General"/>
          <w:gallery w:val="placeholder"/>
        </w:category>
        <w:types>
          <w:type w:val="bbPlcHdr"/>
        </w:types>
        <w:behaviors>
          <w:behavior w:val="content"/>
        </w:behaviors>
        <w:guid w:val="{4EF272C6-DE14-476F-B0B2-23F0815F87F6}"/>
      </w:docPartPr>
      <w:docPartBody>
        <w:p w:rsidR="00FD4612" w:rsidRDefault="00FD73B3" w:rsidP="00FD73B3">
          <w:pPr>
            <w:pStyle w:val="867B1C4A5A144484BB157E6053B951C9"/>
          </w:pPr>
          <w:r>
            <w:t>Please welcome our newest team member, Mikaela Lee. Mikaela joins us from Printed Page Publishers. Complimentary snacks and beverages will be provided in the break room.</w:t>
          </w:r>
        </w:p>
      </w:docPartBody>
    </w:docPart>
    <w:docPart>
      <w:docPartPr>
        <w:name w:val="8474B7D5375F4EABA09A6C520AAB1A70"/>
        <w:category>
          <w:name w:val="General"/>
          <w:gallery w:val="placeholder"/>
        </w:category>
        <w:types>
          <w:type w:val="bbPlcHdr"/>
        </w:types>
        <w:behaviors>
          <w:behavior w:val="content"/>
        </w:behaviors>
        <w:guid w:val="{4EDF956F-22FE-4503-96EA-D22138808BF9}"/>
      </w:docPartPr>
      <w:docPartBody>
        <w:p w:rsidR="00FD4612" w:rsidRDefault="00FD73B3" w:rsidP="00FD73B3">
          <w:pPr>
            <w:pStyle w:val="8474B7D5375F4EABA09A6C520AAB1A70"/>
          </w:pPr>
          <w:r>
            <w:t>Please welcome our newest team member, Mikaela Lee. Mikaela joins us from Printed Page Publishers. Complimentary snacks and beverages will be provided in the break room.</w:t>
          </w:r>
        </w:p>
      </w:docPartBody>
    </w:docPart>
    <w:docPart>
      <w:docPartPr>
        <w:name w:val="CDB0563D1B354795BD5D2E03549DD960"/>
        <w:category>
          <w:name w:val="General"/>
          <w:gallery w:val="placeholder"/>
        </w:category>
        <w:types>
          <w:type w:val="bbPlcHdr"/>
        </w:types>
        <w:behaviors>
          <w:behavior w:val="content"/>
        </w:behaviors>
        <w:guid w:val="{7F2BB619-13D0-46B0-A9F5-3B43A250ECC9}"/>
      </w:docPartPr>
      <w:docPartBody>
        <w:p w:rsidR="00FD4612" w:rsidRDefault="00FD73B3" w:rsidP="00FD73B3">
          <w:pPr>
            <w:pStyle w:val="CDB0563D1B354795BD5D2E03549DD960"/>
          </w:pPr>
          <w:r w:rsidRPr="00EA0BBF">
            <w:rPr>
              <w:rStyle w:val="Heading1Char"/>
            </w:rPr>
            <w:t>To:</w:t>
          </w:r>
        </w:p>
      </w:docPartBody>
    </w:docPart>
    <w:docPart>
      <w:docPartPr>
        <w:name w:val="1622C5C7A1564109BF3DF5701EE84397"/>
        <w:category>
          <w:name w:val="General"/>
          <w:gallery w:val="placeholder"/>
        </w:category>
        <w:types>
          <w:type w:val="bbPlcHdr"/>
        </w:types>
        <w:behaviors>
          <w:behavior w:val="content"/>
        </w:behaviors>
        <w:guid w:val="{C16A1D2C-19EB-493C-9962-F8013827D616}"/>
      </w:docPartPr>
      <w:docPartBody>
        <w:p w:rsidR="00FD4612" w:rsidRDefault="00FD73B3" w:rsidP="00FD73B3">
          <w:pPr>
            <w:pStyle w:val="1622C5C7A1564109BF3DF5701EE84397"/>
          </w:pPr>
          <w:r w:rsidRPr="00EA0BBF">
            <w:t>Mikaela Lee</w:t>
          </w:r>
        </w:p>
      </w:docPartBody>
    </w:docPart>
    <w:docPart>
      <w:docPartPr>
        <w:name w:val="CC6A7778E51645D9B800F15E6D0F0CBD"/>
        <w:category>
          <w:name w:val="General"/>
          <w:gallery w:val="placeholder"/>
        </w:category>
        <w:types>
          <w:type w:val="bbPlcHdr"/>
        </w:types>
        <w:behaviors>
          <w:behavior w:val="content"/>
        </w:behaviors>
        <w:guid w:val="{99626186-B939-4F5B-9024-B61FC8513072}"/>
      </w:docPartPr>
      <w:docPartBody>
        <w:p w:rsidR="00FD4612" w:rsidRDefault="00FD73B3" w:rsidP="00FD73B3">
          <w:pPr>
            <w:pStyle w:val="CC6A7778E51645D9B800F15E6D0F0CBD"/>
          </w:pPr>
          <w:r w:rsidRPr="00EA0BBF">
            <w:t xml:space="preserve">From: </w:t>
          </w:r>
        </w:p>
      </w:docPartBody>
    </w:docPart>
    <w:docPart>
      <w:docPartPr>
        <w:name w:val="CD068A251FF94C8389BA83D946417A9A"/>
        <w:category>
          <w:name w:val="General"/>
          <w:gallery w:val="placeholder"/>
        </w:category>
        <w:types>
          <w:type w:val="bbPlcHdr"/>
        </w:types>
        <w:behaviors>
          <w:behavior w:val="content"/>
        </w:behaviors>
        <w:guid w:val="{1681D4E6-C16D-40D2-A82A-C26857A864F2}"/>
      </w:docPartPr>
      <w:docPartBody>
        <w:p w:rsidR="00FD4612" w:rsidRDefault="00FD73B3" w:rsidP="00FD73B3">
          <w:pPr>
            <w:pStyle w:val="CD068A251FF94C8389BA83D946417A9A"/>
          </w:pPr>
          <w:r w:rsidRPr="00EA0BBF">
            <w:t>Rene Skoko</w:t>
          </w:r>
        </w:p>
      </w:docPartBody>
    </w:docPart>
    <w:docPart>
      <w:docPartPr>
        <w:name w:val="61854392919B494286E6BB90F7214604"/>
        <w:category>
          <w:name w:val="General"/>
          <w:gallery w:val="placeholder"/>
        </w:category>
        <w:types>
          <w:type w:val="bbPlcHdr"/>
        </w:types>
        <w:behaviors>
          <w:behavior w:val="content"/>
        </w:behaviors>
        <w:guid w:val="{9EEC6DAE-1F04-4F5B-83C7-9906E0C08D43}"/>
      </w:docPartPr>
      <w:docPartBody>
        <w:p w:rsidR="00FD4612" w:rsidRDefault="00FD73B3" w:rsidP="00FD73B3">
          <w:pPr>
            <w:pStyle w:val="61854392919B494286E6BB90F7214604"/>
          </w:pPr>
          <w:r w:rsidRPr="00EA0BBF">
            <w:t xml:space="preserve">CC: </w:t>
          </w:r>
        </w:p>
      </w:docPartBody>
    </w:docPart>
    <w:docPart>
      <w:docPartPr>
        <w:name w:val="6F0F749D35774404A84F8CB2408F3D61"/>
        <w:category>
          <w:name w:val="General"/>
          <w:gallery w:val="placeholder"/>
        </w:category>
        <w:types>
          <w:type w:val="bbPlcHdr"/>
        </w:types>
        <w:behaviors>
          <w:behavior w:val="content"/>
        </w:behaviors>
        <w:guid w:val="{5BFC4645-1383-4B23-B4FF-671283CD9119}"/>
      </w:docPartPr>
      <w:docPartBody>
        <w:p w:rsidR="00FD4612" w:rsidRDefault="00FD73B3" w:rsidP="00FD73B3">
          <w:pPr>
            <w:pStyle w:val="6F0F749D35774404A84F8CB2408F3D61"/>
          </w:pPr>
          <w:r w:rsidRPr="00EA0BBF">
            <w:t>Date:</w:t>
          </w:r>
        </w:p>
      </w:docPartBody>
    </w:docPart>
    <w:docPart>
      <w:docPartPr>
        <w:name w:val="DB1534D4F4C44951A38F5AE0B0C7CB01"/>
        <w:category>
          <w:name w:val="General"/>
          <w:gallery w:val="placeholder"/>
        </w:category>
        <w:types>
          <w:type w:val="bbPlcHdr"/>
        </w:types>
        <w:behaviors>
          <w:behavior w:val="content"/>
        </w:behaviors>
        <w:guid w:val="{54239073-2AAD-4E71-B5E3-49CF04300176}"/>
      </w:docPartPr>
      <w:docPartBody>
        <w:p w:rsidR="00FD4612" w:rsidRDefault="00FD73B3" w:rsidP="00FD73B3">
          <w:pPr>
            <w:pStyle w:val="DB1534D4F4C44951A38F5AE0B0C7CB01"/>
          </w:pPr>
          <w:r w:rsidRPr="00EA0BBF">
            <w:t>Re:</w:t>
          </w:r>
        </w:p>
      </w:docPartBody>
    </w:docPart>
    <w:docPart>
      <w:docPartPr>
        <w:name w:val="D7B015471FB8459E86B447E085DFCBB7"/>
        <w:category>
          <w:name w:val="General"/>
          <w:gallery w:val="placeholder"/>
        </w:category>
        <w:types>
          <w:type w:val="bbPlcHdr"/>
        </w:types>
        <w:behaviors>
          <w:behavior w:val="content"/>
        </w:behaviors>
        <w:guid w:val="{CEB1A243-2F5A-42B2-A8E6-D16B9DE7F285}"/>
      </w:docPartPr>
      <w:docPartBody>
        <w:p w:rsidR="00FD4612" w:rsidRDefault="00FD73B3" w:rsidP="00FD73B3">
          <w:pPr>
            <w:pStyle w:val="D7B015471FB8459E86B447E085DFCBB7"/>
          </w:pPr>
          <w:r w:rsidRPr="00EA0BBF">
            <w:t>1/9/23</w:t>
          </w:r>
        </w:p>
      </w:docPartBody>
    </w:docPart>
    <w:docPart>
      <w:docPartPr>
        <w:name w:val="BEFFB2D8D73F4B99A176CB6BDD81F7C3"/>
        <w:category>
          <w:name w:val="General"/>
          <w:gallery w:val="placeholder"/>
        </w:category>
        <w:types>
          <w:type w:val="bbPlcHdr"/>
        </w:types>
        <w:behaviors>
          <w:behavior w:val="content"/>
        </w:behaviors>
        <w:guid w:val="{BD2925A1-E944-4E0B-B62A-3DADB0E7CD88}"/>
      </w:docPartPr>
      <w:docPartBody>
        <w:p w:rsidR="00FD4612" w:rsidRDefault="00FD73B3" w:rsidP="00FD73B3">
          <w:pPr>
            <w:pStyle w:val="BEFFB2D8D73F4B99A176CB6BDD81F7C3"/>
          </w:pPr>
          <w:r w:rsidRPr="00EA0BBF">
            <w:t>Please welcome our newest team member, Mikaela Lee. Mikaela joins us from Printed Page Publishers. Complimentary snacks and beverages will be provided in the break room.</w:t>
          </w:r>
        </w:p>
      </w:docPartBody>
    </w:docPart>
    <w:docPart>
      <w:docPartPr>
        <w:name w:val="EEEAC0F7F70E4176804909AD611BAE33"/>
        <w:category>
          <w:name w:val="General"/>
          <w:gallery w:val="placeholder"/>
        </w:category>
        <w:types>
          <w:type w:val="bbPlcHdr"/>
        </w:types>
        <w:behaviors>
          <w:behavior w:val="content"/>
        </w:behaviors>
        <w:guid w:val="{C43E4EFD-2B89-42EC-B77D-AC72EB389211}"/>
      </w:docPartPr>
      <w:docPartBody>
        <w:p w:rsidR="00FD4612" w:rsidRDefault="00FD73B3" w:rsidP="00FD73B3">
          <w:pPr>
            <w:pStyle w:val="EEEAC0F7F70E4176804909AD611BAE33"/>
          </w:pPr>
          <w:r w:rsidRPr="00EA0BBF">
            <w:t>Please welcome our newest team member, Mikaela Lee. Mikaela joins us from Printed Page Publishers. Complimentary snacks and beverages will be provided in the break room.</w:t>
          </w:r>
        </w:p>
      </w:docPartBody>
    </w:docPart>
    <w:docPart>
      <w:docPartPr>
        <w:name w:val="C188C4CCD5AD455EBA28B34E0326C8C1"/>
        <w:category>
          <w:name w:val="General"/>
          <w:gallery w:val="placeholder"/>
        </w:category>
        <w:types>
          <w:type w:val="bbPlcHdr"/>
        </w:types>
        <w:behaviors>
          <w:behavior w:val="content"/>
        </w:behaviors>
        <w:guid w:val="{E5831DF9-21CC-4AF9-9B95-C5ED662F1B33}"/>
      </w:docPartPr>
      <w:docPartBody>
        <w:p w:rsidR="00FD4612" w:rsidRDefault="00FD73B3" w:rsidP="00FD73B3">
          <w:pPr>
            <w:pStyle w:val="C188C4CCD5AD455EBA28B34E0326C8C1"/>
          </w:pPr>
          <w:r>
            <w:rPr>
              <w:rStyle w:val="heading1char0"/>
              <w:sz w:val="18"/>
              <w:szCs w:val="18"/>
            </w:rPr>
            <w:t>To:</w:t>
          </w:r>
        </w:p>
      </w:docPartBody>
    </w:docPart>
    <w:docPart>
      <w:docPartPr>
        <w:name w:val="75B7D86A81024D21BE06EFEAAD99F675"/>
        <w:category>
          <w:name w:val="General"/>
          <w:gallery w:val="placeholder"/>
        </w:category>
        <w:types>
          <w:type w:val="bbPlcHdr"/>
        </w:types>
        <w:behaviors>
          <w:behavior w:val="content"/>
        </w:behaviors>
        <w:guid w:val="{89CBC6F2-9CF5-4875-8D07-CBD0779D09E3}"/>
      </w:docPartPr>
      <w:docPartBody>
        <w:p w:rsidR="00FD4612" w:rsidRDefault="00FD73B3" w:rsidP="00FD73B3">
          <w:pPr>
            <w:pStyle w:val="75B7D86A81024D21BE06EFEAAD99F675"/>
          </w:pPr>
          <w:r>
            <w:t>Mikaela Lee</w:t>
          </w:r>
        </w:p>
      </w:docPartBody>
    </w:docPart>
    <w:docPart>
      <w:docPartPr>
        <w:name w:val="B98757E2FB87451B9EA19E541034CBE2"/>
        <w:category>
          <w:name w:val="General"/>
          <w:gallery w:val="placeholder"/>
        </w:category>
        <w:types>
          <w:type w:val="bbPlcHdr"/>
        </w:types>
        <w:behaviors>
          <w:behavior w:val="content"/>
        </w:behaviors>
        <w:guid w:val="{9278B5A5-8CE7-4642-9AF6-CD389AEDC5F7}"/>
      </w:docPartPr>
      <w:docPartBody>
        <w:p w:rsidR="00FD4612" w:rsidRDefault="00FD73B3" w:rsidP="00FD73B3">
          <w:pPr>
            <w:pStyle w:val="B98757E2FB87451B9EA19E541034CBE2"/>
          </w:pPr>
          <w:r>
            <w:t xml:space="preserve">From: </w:t>
          </w:r>
        </w:p>
      </w:docPartBody>
    </w:docPart>
    <w:docPart>
      <w:docPartPr>
        <w:name w:val="DAE6195330EB461B9156E79943CC3DC1"/>
        <w:category>
          <w:name w:val="General"/>
          <w:gallery w:val="placeholder"/>
        </w:category>
        <w:types>
          <w:type w:val="bbPlcHdr"/>
        </w:types>
        <w:behaviors>
          <w:behavior w:val="content"/>
        </w:behaviors>
        <w:guid w:val="{6DC5EF62-8478-4231-AAE9-E6FD106DB630}"/>
      </w:docPartPr>
      <w:docPartBody>
        <w:p w:rsidR="00FD4612" w:rsidRDefault="00FD73B3" w:rsidP="00FD73B3">
          <w:pPr>
            <w:pStyle w:val="DAE6195330EB461B9156E79943CC3DC1"/>
          </w:pPr>
          <w:r>
            <w:t>Rene Skoko</w:t>
          </w:r>
        </w:p>
      </w:docPartBody>
    </w:docPart>
    <w:docPart>
      <w:docPartPr>
        <w:name w:val="2E9A83801FB648B0AAA8538C8E91AD4B"/>
        <w:category>
          <w:name w:val="General"/>
          <w:gallery w:val="placeholder"/>
        </w:category>
        <w:types>
          <w:type w:val="bbPlcHdr"/>
        </w:types>
        <w:behaviors>
          <w:behavior w:val="content"/>
        </w:behaviors>
        <w:guid w:val="{9BC70E4F-F0F1-4578-8968-803E4B6764E1}"/>
      </w:docPartPr>
      <w:docPartBody>
        <w:p w:rsidR="00FD4612" w:rsidRDefault="00FD73B3" w:rsidP="00FD73B3">
          <w:pPr>
            <w:pStyle w:val="2E9A83801FB648B0AAA8538C8E91AD4B"/>
          </w:pPr>
          <w:r>
            <w:t xml:space="preserve">CC: </w:t>
          </w:r>
        </w:p>
      </w:docPartBody>
    </w:docPart>
    <w:docPart>
      <w:docPartPr>
        <w:name w:val="0658AE7C11FA4AF499F7806763AFC38D"/>
        <w:category>
          <w:name w:val="General"/>
          <w:gallery w:val="placeholder"/>
        </w:category>
        <w:types>
          <w:type w:val="bbPlcHdr"/>
        </w:types>
        <w:behaviors>
          <w:behavior w:val="content"/>
        </w:behaviors>
        <w:guid w:val="{2A90731D-DBC6-49EF-883B-56FA9C2C2A87}"/>
      </w:docPartPr>
      <w:docPartBody>
        <w:p w:rsidR="00FD4612" w:rsidRDefault="00FD73B3" w:rsidP="00FD73B3">
          <w:pPr>
            <w:pStyle w:val="0658AE7C11FA4AF499F7806763AFC38D"/>
          </w:pPr>
          <w:r>
            <w:t>Date:</w:t>
          </w:r>
        </w:p>
      </w:docPartBody>
    </w:docPart>
    <w:docPart>
      <w:docPartPr>
        <w:name w:val="D63EB4AE4DB84E8EA9D8DF172A85D9AB"/>
        <w:category>
          <w:name w:val="General"/>
          <w:gallery w:val="placeholder"/>
        </w:category>
        <w:types>
          <w:type w:val="bbPlcHdr"/>
        </w:types>
        <w:behaviors>
          <w:behavior w:val="content"/>
        </w:behaviors>
        <w:guid w:val="{B33BA345-E890-4B8E-B8D4-F7B929485CFA}"/>
      </w:docPartPr>
      <w:docPartBody>
        <w:p w:rsidR="00FD4612" w:rsidRDefault="00FD73B3" w:rsidP="00FD73B3">
          <w:pPr>
            <w:pStyle w:val="D63EB4AE4DB84E8EA9D8DF172A85D9AB"/>
          </w:pPr>
          <w:r>
            <w:t>Re:</w:t>
          </w:r>
        </w:p>
      </w:docPartBody>
    </w:docPart>
    <w:docPart>
      <w:docPartPr>
        <w:name w:val="A3787B58589F4F3A8C7553658B31B2D2"/>
        <w:category>
          <w:name w:val="General"/>
          <w:gallery w:val="placeholder"/>
        </w:category>
        <w:types>
          <w:type w:val="bbPlcHdr"/>
        </w:types>
        <w:behaviors>
          <w:behavior w:val="content"/>
        </w:behaviors>
        <w:guid w:val="{5ABC8853-58FF-47C4-BD01-0BBEF2C6E4D9}"/>
      </w:docPartPr>
      <w:docPartBody>
        <w:p w:rsidR="00FD4612" w:rsidRDefault="00FD73B3" w:rsidP="00FD73B3">
          <w:pPr>
            <w:pStyle w:val="A3787B58589F4F3A8C7553658B31B2D2"/>
          </w:pPr>
          <w:r>
            <w:t>1/9/23</w:t>
          </w:r>
        </w:p>
      </w:docPartBody>
    </w:docPart>
    <w:docPart>
      <w:docPartPr>
        <w:name w:val="6EB298722B8E4339A47F5AAB3FADB5F6"/>
        <w:category>
          <w:name w:val="General"/>
          <w:gallery w:val="placeholder"/>
        </w:category>
        <w:types>
          <w:type w:val="bbPlcHdr"/>
        </w:types>
        <w:behaviors>
          <w:behavior w:val="content"/>
        </w:behaviors>
        <w:guid w:val="{6CEA8F21-1FAA-45D8-9F1F-1859C6547A3A}"/>
      </w:docPartPr>
      <w:docPartBody>
        <w:p w:rsidR="00FD4612" w:rsidRDefault="00FD73B3" w:rsidP="00FD73B3">
          <w:pPr>
            <w:pStyle w:val="6EB298722B8E4339A47F5AAB3FADB5F6"/>
          </w:pPr>
          <w:r>
            <w:t>Please welcome our newest team member, Mikaela Lee. Mikaela joins us from Printed Page Publishers. Complimentary snacks and beverages will be provided in the break room.</w:t>
          </w:r>
        </w:p>
      </w:docPartBody>
    </w:docPart>
    <w:docPart>
      <w:docPartPr>
        <w:name w:val="49928EFEC651420696BD12BD03BC423D"/>
        <w:category>
          <w:name w:val="General"/>
          <w:gallery w:val="placeholder"/>
        </w:category>
        <w:types>
          <w:type w:val="bbPlcHdr"/>
        </w:types>
        <w:behaviors>
          <w:behavior w:val="content"/>
        </w:behaviors>
        <w:guid w:val="{8FD511B4-1371-470F-BA92-B2255538CEAF}"/>
      </w:docPartPr>
      <w:docPartBody>
        <w:p w:rsidR="00FD4612" w:rsidRDefault="00FD73B3" w:rsidP="00FD73B3">
          <w:pPr>
            <w:pStyle w:val="49928EFEC651420696BD12BD03BC423D"/>
          </w:pPr>
          <w:r>
            <w:t>Please welcome our newest team member, Mikaela Lee. Mikaela joins us from Printed Page Publishers. Complimentary snacks and beverages will be provided in the break room.</w:t>
          </w:r>
        </w:p>
      </w:docPartBody>
    </w:docPart>
    <w:docPart>
      <w:docPartPr>
        <w:name w:val="51C3EED5EEBC491BBC5ED3269981C543"/>
        <w:category>
          <w:name w:val="General"/>
          <w:gallery w:val="placeholder"/>
        </w:category>
        <w:types>
          <w:type w:val="bbPlcHdr"/>
        </w:types>
        <w:behaviors>
          <w:behavior w:val="content"/>
        </w:behaviors>
        <w:guid w:val="{81EAE22A-D600-42F3-8307-7CC58EDE7038}"/>
      </w:docPartPr>
      <w:docPartBody>
        <w:p w:rsidR="00FD4612" w:rsidRDefault="00FD73B3" w:rsidP="00FD73B3">
          <w:pPr>
            <w:pStyle w:val="51C3EED5EEBC491BBC5ED3269981C543"/>
          </w:pPr>
          <w:r>
            <w:rPr>
              <w:rStyle w:val="heading1char0"/>
              <w:sz w:val="18"/>
              <w:szCs w:val="18"/>
            </w:rPr>
            <w:t>To:</w:t>
          </w:r>
        </w:p>
      </w:docPartBody>
    </w:docPart>
    <w:docPart>
      <w:docPartPr>
        <w:name w:val="5A824453922F407B8FBE748A3099C10D"/>
        <w:category>
          <w:name w:val="General"/>
          <w:gallery w:val="placeholder"/>
        </w:category>
        <w:types>
          <w:type w:val="bbPlcHdr"/>
        </w:types>
        <w:behaviors>
          <w:behavior w:val="content"/>
        </w:behaviors>
        <w:guid w:val="{0FF4A972-B386-4027-896D-4098B3DA1712}"/>
      </w:docPartPr>
      <w:docPartBody>
        <w:p w:rsidR="00FD4612" w:rsidRDefault="00FD73B3" w:rsidP="00FD73B3">
          <w:pPr>
            <w:pStyle w:val="5A824453922F407B8FBE748A3099C10D"/>
          </w:pPr>
          <w:r>
            <w:t>Mikaela Lee</w:t>
          </w:r>
        </w:p>
      </w:docPartBody>
    </w:docPart>
    <w:docPart>
      <w:docPartPr>
        <w:name w:val="CE47AAF2F38B4EC5BA0AF16B5F5B1593"/>
        <w:category>
          <w:name w:val="General"/>
          <w:gallery w:val="placeholder"/>
        </w:category>
        <w:types>
          <w:type w:val="bbPlcHdr"/>
        </w:types>
        <w:behaviors>
          <w:behavior w:val="content"/>
        </w:behaviors>
        <w:guid w:val="{22E1EA2C-3638-4E2A-A0AD-AF8B7F6E710B}"/>
      </w:docPartPr>
      <w:docPartBody>
        <w:p w:rsidR="00FD4612" w:rsidRDefault="00FD73B3" w:rsidP="00FD73B3">
          <w:pPr>
            <w:pStyle w:val="CE47AAF2F38B4EC5BA0AF16B5F5B1593"/>
          </w:pPr>
          <w:r>
            <w:t xml:space="preserve">From: </w:t>
          </w:r>
        </w:p>
      </w:docPartBody>
    </w:docPart>
    <w:docPart>
      <w:docPartPr>
        <w:name w:val="CA982A3C2507420A91C753B5DBE2CEA4"/>
        <w:category>
          <w:name w:val="General"/>
          <w:gallery w:val="placeholder"/>
        </w:category>
        <w:types>
          <w:type w:val="bbPlcHdr"/>
        </w:types>
        <w:behaviors>
          <w:behavior w:val="content"/>
        </w:behaviors>
        <w:guid w:val="{8A9C235E-05ED-4C7A-8D93-8874C69C7CEB}"/>
      </w:docPartPr>
      <w:docPartBody>
        <w:p w:rsidR="00FD4612" w:rsidRDefault="00FD73B3" w:rsidP="00FD73B3">
          <w:pPr>
            <w:pStyle w:val="CA982A3C2507420A91C753B5DBE2CEA4"/>
          </w:pPr>
          <w:r>
            <w:t>Rene Skoko</w:t>
          </w:r>
        </w:p>
      </w:docPartBody>
    </w:docPart>
    <w:docPart>
      <w:docPartPr>
        <w:name w:val="0066697E70FD472C848CC6FD95FBBDB9"/>
        <w:category>
          <w:name w:val="General"/>
          <w:gallery w:val="placeholder"/>
        </w:category>
        <w:types>
          <w:type w:val="bbPlcHdr"/>
        </w:types>
        <w:behaviors>
          <w:behavior w:val="content"/>
        </w:behaviors>
        <w:guid w:val="{7BE43F5F-58D0-43DE-BD17-7FA6B81398BA}"/>
      </w:docPartPr>
      <w:docPartBody>
        <w:p w:rsidR="00FD4612" w:rsidRDefault="00FD73B3" w:rsidP="00FD73B3">
          <w:pPr>
            <w:pStyle w:val="0066697E70FD472C848CC6FD95FBBDB9"/>
          </w:pPr>
          <w:r>
            <w:t xml:space="preserve">CC: </w:t>
          </w:r>
        </w:p>
      </w:docPartBody>
    </w:docPart>
    <w:docPart>
      <w:docPartPr>
        <w:name w:val="972D785FAEAB492FBBF33F9E46382294"/>
        <w:category>
          <w:name w:val="General"/>
          <w:gallery w:val="placeholder"/>
        </w:category>
        <w:types>
          <w:type w:val="bbPlcHdr"/>
        </w:types>
        <w:behaviors>
          <w:behavior w:val="content"/>
        </w:behaviors>
        <w:guid w:val="{DFF022EA-35A5-413F-9DB2-7AEF0894F2F1}"/>
      </w:docPartPr>
      <w:docPartBody>
        <w:p w:rsidR="00FD4612" w:rsidRDefault="00FD73B3" w:rsidP="00FD73B3">
          <w:pPr>
            <w:pStyle w:val="972D785FAEAB492FBBF33F9E46382294"/>
          </w:pPr>
          <w:r>
            <w:t>Date:</w:t>
          </w:r>
        </w:p>
      </w:docPartBody>
    </w:docPart>
    <w:docPart>
      <w:docPartPr>
        <w:name w:val="761A9252BDF4457AB83E295622787A69"/>
        <w:category>
          <w:name w:val="General"/>
          <w:gallery w:val="placeholder"/>
        </w:category>
        <w:types>
          <w:type w:val="bbPlcHdr"/>
        </w:types>
        <w:behaviors>
          <w:behavior w:val="content"/>
        </w:behaviors>
        <w:guid w:val="{4ADB0DA4-3056-4C98-8B4E-53962F8F204E}"/>
      </w:docPartPr>
      <w:docPartBody>
        <w:p w:rsidR="00FD4612" w:rsidRDefault="00FD73B3" w:rsidP="00FD73B3">
          <w:pPr>
            <w:pStyle w:val="761A9252BDF4457AB83E295622787A69"/>
          </w:pPr>
          <w:r>
            <w:t>Re:</w:t>
          </w:r>
        </w:p>
      </w:docPartBody>
    </w:docPart>
    <w:docPart>
      <w:docPartPr>
        <w:name w:val="324FFCC06DF14C81A1208D102F1EFA82"/>
        <w:category>
          <w:name w:val="General"/>
          <w:gallery w:val="placeholder"/>
        </w:category>
        <w:types>
          <w:type w:val="bbPlcHdr"/>
        </w:types>
        <w:behaviors>
          <w:behavior w:val="content"/>
        </w:behaviors>
        <w:guid w:val="{97304135-3878-4611-89D2-D6643FD68AA9}"/>
      </w:docPartPr>
      <w:docPartBody>
        <w:p w:rsidR="00FD4612" w:rsidRDefault="00FD73B3" w:rsidP="00FD73B3">
          <w:pPr>
            <w:pStyle w:val="324FFCC06DF14C81A1208D102F1EFA82"/>
          </w:pPr>
          <w:r>
            <w:t>1/9/23</w:t>
          </w:r>
        </w:p>
      </w:docPartBody>
    </w:docPart>
    <w:docPart>
      <w:docPartPr>
        <w:name w:val="8FCA0A88E45447B8A2E5DFD8D61B71A6"/>
        <w:category>
          <w:name w:val="General"/>
          <w:gallery w:val="placeholder"/>
        </w:category>
        <w:types>
          <w:type w:val="bbPlcHdr"/>
        </w:types>
        <w:behaviors>
          <w:behavior w:val="content"/>
        </w:behaviors>
        <w:guid w:val="{F5C607B5-B269-439B-820D-1C0C7F86C642}"/>
      </w:docPartPr>
      <w:docPartBody>
        <w:p w:rsidR="00FD4612" w:rsidRDefault="00FD73B3" w:rsidP="00FD73B3">
          <w:pPr>
            <w:pStyle w:val="8FCA0A88E45447B8A2E5DFD8D61B71A6"/>
          </w:pPr>
          <w:r>
            <w:t>Please welcome our newest team member, Mikaela Lee. Mikaela joins us from Printed Page Publishers. Complimentary snacks and beverages will be provided in the break room.</w:t>
          </w:r>
        </w:p>
      </w:docPartBody>
    </w:docPart>
    <w:docPart>
      <w:docPartPr>
        <w:name w:val="779F8F8921C44E4EA0961F6684C86858"/>
        <w:category>
          <w:name w:val="General"/>
          <w:gallery w:val="placeholder"/>
        </w:category>
        <w:types>
          <w:type w:val="bbPlcHdr"/>
        </w:types>
        <w:behaviors>
          <w:behavior w:val="content"/>
        </w:behaviors>
        <w:guid w:val="{1BEFF813-D86C-4012-A589-E9D2DE179CAD}"/>
      </w:docPartPr>
      <w:docPartBody>
        <w:p w:rsidR="00FD4612" w:rsidRDefault="00FD73B3" w:rsidP="00FD73B3">
          <w:pPr>
            <w:pStyle w:val="779F8F8921C44E4EA0961F6684C86858"/>
          </w:pPr>
          <w:r>
            <w:t>Please welcome our newest team member, Mikaela Lee. Mikaela joins us from Printed Page Publishers. Complimentary snacks and beverages will be provided in the break room.</w:t>
          </w:r>
        </w:p>
      </w:docPartBody>
    </w:docPart>
    <w:docPart>
      <w:docPartPr>
        <w:name w:val="677999D1D05F477989F9635B6CBDBB55"/>
        <w:category>
          <w:name w:val="General"/>
          <w:gallery w:val="placeholder"/>
        </w:category>
        <w:types>
          <w:type w:val="bbPlcHdr"/>
        </w:types>
        <w:behaviors>
          <w:behavior w:val="content"/>
        </w:behaviors>
        <w:guid w:val="{8EBC527C-AE66-4F76-8795-D7394EB022EF}"/>
      </w:docPartPr>
      <w:docPartBody>
        <w:p w:rsidR="00FD4612" w:rsidRDefault="00FD73B3" w:rsidP="00FD73B3">
          <w:pPr>
            <w:pStyle w:val="677999D1D05F477989F9635B6CBDBB55"/>
          </w:pPr>
          <w:r>
            <w:rPr>
              <w:rStyle w:val="heading1char0"/>
              <w:sz w:val="18"/>
              <w:szCs w:val="18"/>
            </w:rPr>
            <w:t>To:</w:t>
          </w:r>
        </w:p>
      </w:docPartBody>
    </w:docPart>
    <w:docPart>
      <w:docPartPr>
        <w:name w:val="D4AECE3887AD48A9AF9BC39724F9D96D"/>
        <w:category>
          <w:name w:val="General"/>
          <w:gallery w:val="placeholder"/>
        </w:category>
        <w:types>
          <w:type w:val="bbPlcHdr"/>
        </w:types>
        <w:behaviors>
          <w:behavior w:val="content"/>
        </w:behaviors>
        <w:guid w:val="{EBA2ED7B-6C4F-406B-9226-657A0AE7EB05}"/>
      </w:docPartPr>
      <w:docPartBody>
        <w:p w:rsidR="00FD4612" w:rsidRDefault="00FD73B3" w:rsidP="00FD73B3">
          <w:pPr>
            <w:pStyle w:val="D4AECE3887AD48A9AF9BC39724F9D96D"/>
          </w:pPr>
          <w:r>
            <w:t>Mikaela Lee</w:t>
          </w:r>
        </w:p>
      </w:docPartBody>
    </w:docPart>
    <w:docPart>
      <w:docPartPr>
        <w:name w:val="68D8B81B56224798AC02799CB64CD26A"/>
        <w:category>
          <w:name w:val="General"/>
          <w:gallery w:val="placeholder"/>
        </w:category>
        <w:types>
          <w:type w:val="bbPlcHdr"/>
        </w:types>
        <w:behaviors>
          <w:behavior w:val="content"/>
        </w:behaviors>
        <w:guid w:val="{080E39D8-6601-4471-8456-7815E4A20325}"/>
      </w:docPartPr>
      <w:docPartBody>
        <w:p w:rsidR="00FD4612" w:rsidRDefault="00FD73B3" w:rsidP="00FD73B3">
          <w:pPr>
            <w:pStyle w:val="68D8B81B56224798AC02799CB64CD26A"/>
          </w:pPr>
          <w:r>
            <w:t xml:space="preserve">From: </w:t>
          </w:r>
        </w:p>
      </w:docPartBody>
    </w:docPart>
    <w:docPart>
      <w:docPartPr>
        <w:name w:val="A6BEA1A3D8564253B8EEFB6F03CB3204"/>
        <w:category>
          <w:name w:val="General"/>
          <w:gallery w:val="placeholder"/>
        </w:category>
        <w:types>
          <w:type w:val="bbPlcHdr"/>
        </w:types>
        <w:behaviors>
          <w:behavior w:val="content"/>
        </w:behaviors>
        <w:guid w:val="{65A83915-78A8-4A91-A0D2-72D5F9F1E97D}"/>
      </w:docPartPr>
      <w:docPartBody>
        <w:p w:rsidR="00FD4612" w:rsidRDefault="00FD73B3" w:rsidP="00FD73B3">
          <w:pPr>
            <w:pStyle w:val="A6BEA1A3D8564253B8EEFB6F03CB3204"/>
          </w:pPr>
          <w:r>
            <w:t>Rene Skoko</w:t>
          </w:r>
        </w:p>
      </w:docPartBody>
    </w:docPart>
    <w:docPart>
      <w:docPartPr>
        <w:name w:val="08E2C32E91A44693B92B372878945415"/>
        <w:category>
          <w:name w:val="General"/>
          <w:gallery w:val="placeholder"/>
        </w:category>
        <w:types>
          <w:type w:val="bbPlcHdr"/>
        </w:types>
        <w:behaviors>
          <w:behavior w:val="content"/>
        </w:behaviors>
        <w:guid w:val="{7431DFE1-0957-4E9D-9DF5-D41DDE3EBC93}"/>
      </w:docPartPr>
      <w:docPartBody>
        <w:p w:rsidR="00FD4612" w:rsidRDefault="00FD73B3" w:rsidP="00FD73B3">
          <w:pPr>
            <w:pStyle w:val="08E2C32E91A44693B92B372878945415"/>
          </w:pPr>
          <w:r>
            <w:t xml:space="preserve">CC: </w:t>
          </w:r>
        </w:p>
      </w:docPartBody>
    </w:docPart>
    <w:docPart>
      <w:docPartPr>
        <w:name w:val="7F9B3C68795B4E638CD3F06D83C7258D"/>
        <w:category>
          <w:name w:val="General"/>
          <w:gallery w:val="placeholder"/>
        </w:category>
        <w:types>
          <w:type w:val="bbPlcHdr"/>
        </w:types>
        <w:behaviors>
          <w:behavior w:val="content"/>
        </w:behaviors>
        <w:guid w:val="{D0AACCBA-0EA2-452F-A537-FB2FFEAC0ACD}"/>
      </w:docPartPr>
      <w:docPartBody>
        <w:p w:rsidR="00FD4612" w:rsidRDefault="00FD73B3" w:rsidP="00FD73B3">
          <w:pPr>
            <w:pStyle w:val="7F9B3C68795B4E638CD3F06D83C7258D"/>
          </w:pPr>
          <w:r>
            <w:t>Date:</w:t>
          </w:r>
        </w:p>
      </w:docPartBody>
    </w:docPart>
    <w:docPart>
      <w:docPartPr>
        <w:name w:val="6FA5B719D3564D8D928CCB1AE2A631B6"/>
        <w:category>
          <w:name w:val="General"/>
          <w:gallery w:val="placeholder"/>
        </w:category>
        <w:types>
          <w:type w:val="bbPlcHdr"/>
        </w:types>
        <w:behaviors>
          <w:behavior w:val="content"/>
        </w:behaviors>
        <w:guid w:val="{315B2923-D2BD-40BE-BB5A-2960FCC09D90}"/>
      </w:docPartPr>
      <w:docPartBody>
        <w:p w:rsidR="00FD4612" w:rsidRDefault="00FD73B3" w:rsidP="00FD73B3">
          <w:pPr>
            <w:pStyle w:val="6FA5B719D3564D8D928CCB1AE2A631B6"/>
          </w:pPr>
          <w:r>
            <w:t>Re:</w:t>
          </w:r>
        </w:p>
      </w:docPartBody>
    </w:docPart>
    <w:docPart>
      <w:docPartPr>
        <w:name w:val="CD577C08979C46E086B60C21D103847A"/>
        <w:category>
          <w:name w:val="General"/>
          <w:gallery w:val="placeholder"/>
        </w:category>
        <w:types>
          <w:type w:val="bbPlcHdr"/>
        </w:types>
        <w:behaviors>
          <w:behavior w:val="content"/>
        </w:behaviors>
        <w:guid w:val="{7A7168C8-13C9-46DB-A88B-306DC05802D2}"/>
      </w:docPartPr>
      <w:docPartBody>
        <w:p w:rsidR="00FD4612" w:rsidRDefault="00FD73B3" w:rsidP="00FD73B3">
          <w:pPr>
            <w:pStyle w:val="CD577C08979C46E086B60C21D103847A"/>
          </w:pPr>
          <w:r>
            <w:t>1/9/23</w:t>
          </w:r>
        </w:p>
      </w:docPartBody>
    </w:docPart>
    <w:docPart>
      <w:docPartPr>
        <w:name w:val="B326715B06D74113BEC80E7FAC1AA32D"/>
        <w:category>
          <w:name w:val="General"/>
          <w:gallery w:val="placeholder"/>
        </w:category>
        <w:types>
          <w:type w:val="bbPlcHdr"/>
        </w:types>
        <w:behaviors>
          <w:behavior w:val="content"/>
        </w:behaviors>
        <w:guid w:val="{67A115CA-A49B-4240-A741-AAFE8A330F41}"/>
      </w:docPartPr>
      <w:docPartBody>
        <w:p w:rsidR="00FD4612" w:rsidRDefault="00FD73B3" w:rsidP="00FD73B3">
          <w:pPr>
            <w:pStyle w:val="B326715B06D74113BEC80E7FAC1AA32D"/>
          </w:pPr>
          <w:r>
            <w:t>Please welcome our newest team member, Mikaela Lee. Mikaela joins us from Printed Page Publishers. Complimentary snacks and beverages will be provided in the break room.</w:t>
          </w:r>
        </w:p>
      </w:docPartBody>
    </w:docPart>
    <w:docPart>
      <w:docPartPr>
        <w:name w:val="69C7E09BB65F4E54BC125C67C22C46BE"/>
        <w:category>
          <w:name w:val="General"/>
          <w:gallery w:val="placeholder"/>
        </w:category>
        <w:types>
          <w:type w:val="bbPlcHdr"/>
        </w:types>
        <w:behaviors>
          <w:behavior w:val="content"/>
        </w:behaviors>
        <w:guid w:val="{7DC5A33D-BB5A-4422-9788-161C6AEC10E1}"/>
      </w:docPartPr>
      <w:docPartBody>
        <w:p w:rsidR="00FD4612" w:rsidRDefault="00FD73B3" w:rsidP="00FD73B3">
          <w:pPr>
            <w:pStyle w:val="69C7E09BB65F4E54BC125C67C22C46BE"/>
          </w:pPr>
          <w:r>
            <w:t>Please welcome our newest team member, Mikaela Lee. Mikaela joins us from Printed Page Publishers. Complimentary snacks and beverages will be provided in the break room.</w:t>
          </w:r>
        </w:p>
      </w:docPartBody>
    </w:docPart>
    <w:docPart>
      <w:docPartPr>
        <w:name w:val="03615A79B4BE438DBD5B9C5D258EADFC"/>
        <w:category>
          <w:name w:val="General"/>
          <w:gallery w:val="placeholder"/>
        </w:category>
        <w:types>
          <w:type w:val="bbPlcHdr"/>
        </w:types>
        <w:behaviors>
          <w:behavior w:val="content"/>
        </w:behaviors>
        <w:guid w:val="{7E20F346-D059-49DA-A2D5-9629A91886E2}"/>
      </w:docPartPr>
      <w:docPartBody>
        <w:p w:rsidR="00FD4612" w:rsidRDefault="00FD73B3" w:rsidP="00FD73B3">
          <w:pPr>
            <w:pStyle w:val="03615A79B4BE438DBD5B9C5D258EADFC"/>
          </w:pPr>
          <w:r>
            <w:rPr>
              <w:rStyle w:val="heading1char0"/>
              <w:sz w:val="18"/>
              <w:szCs w:val="18"/>
            </w:rPr>
            <w:t>To:</w:t>
          </w:r>
        </w:p>
      </w:docPartBody>
    </w:docPart>
    <w:docPart>
      <w:docPartPr>
        <w:name w:val="661F476BBDA74835B5298389E1CB4DD8"/>
        <w:category>
          <w:name w:val="General"/>
          <w:gallery w:val="placeholder"/>
        </w:category>
        <w:types>
          <w:type w:val="bbPlcHdr"/>
        </w:types>
        <w:behaviors>
          <w:behavior w:val="content"/>
        </w:behaviors>
        <w:guid w:val="{701DF0EE-2097-4D79-86A6-9859E1D89F38}"/>
      </w:docPartPr>
      <w:docPartBody>
        <w:p w:rsidR="00FD4612" w:rsidRDefault="00FD73B3" w:rsidP="00FD73B3">
          <w:pPr>
            <w:pStyle w:val="661F476BBDA74835B5298389E1CB4DD8"/>
          </w:pPr>
          <w:r>
            <w:t>Mikaela Lee</w:t>
          </w:r>
        </w:p>
      </w:docPartBody>
    </w:docPart>
    <w:docPart>
      <w:docPartPr>
        <w:name w:val="D4EF2B6BD6F841268970DD40E2FBB858"/>
        <w:category>
          <w:name w:val="General"/>
          <w:gallery w:val="placeholder"/>
        </w:category>
        <w:types>
          <w:type w:val="bbPlcHdr"/>
        </w:types>
        <w:behaviors>
          <w:behavior w:val="content"/>
        </w:behaviors>
        <w:guid w:val="{8F2E0CE1-8DBB-4997-9633-57F096416B1A}"/>
      </w:docPartPr>
      <w:docPartBody>
        <w:p w:rsidR="00FD4612" w:rsidRDefault="00FD73B3" w:rsidP="00FD73B3">
          <w:pPr>
            <w:pStyle w:val="D4EF2B6BD6F841268970DD40E2FBB858"/>
          </w:pPr>
          <w:r>
            <w:t xml:space="preserve">From: </w:t>
          </w:r>
        </w:p>
      </w:docPartBody>
    </w:docPart>
    <w:docPart>
      <w:docPartPr>
        <w:name w:val="B868D4F1C4504801BCB5115C87382563"/>
        <w:category>
          <w:name w:val="General"/>
          <w:gallery w:val="placeholder"/>
        </w:category>
        <w:types>
          <w:type w:val="bbPlcHdr"/>
        </w:types>
        <w:behaviors>
          <w:behavior w:val="content"/>
        </w:behaviors>
        <w:guid w:val="{0D75AA3A-8DE3-4962-B0F0-8E1FBCB9BB41}"/>
      </w:docPartPr>
      <w:docPartBody>
        <w:p w:rsidR="00FD4612" w:rsidRDefault="00FD73B3" w:rsidP="00FD73B3">
          <w:pPr>
            <w:pStyle w:val="B868D4F1C4504801BCB5115C87382563"/>
          </w:pPr>
          <w:r>
            <w:t>Rene Skoko</w:t>
          </w:r>
        </w:p>
      </w:docPartBody>
    </w:docPart>
    <w:docPart>
      <w:docPartPr>
        <w:name w:val="A99CED618E554461B4D18C061AAC0EA8"/>
        <w:category>
          <w:name w:val="General"/>
          <w:gallery w:val="placeholder"/>
        </w:category>
        <w:types>
          <w:type w:val="bbPlcHdr"/>
        </w:types>
        <w:behaviors>
          <w:behavior w:val="content"/>
        </w:behaviors>
        <w:guid w:val="{508ADAD0-47C9-4DB0-9BF9-AA5903E1245E}"/>
      </w:docPartPr>
      <w:docPartBody>
        <w:p w:rsidR="00FD4612" w:rsidRDefault="00FD73B3" w:rsidP="00FD73B3">
          <w:pPr>
            <w:pStyle w:val="A99CED618E554461B4D18C061AAC0EA8"/>
          </w:pPr>
          <w:r>
            <w:t xml:space="preserve">CC: </w:t>
          </w:r>
        </w:p>
      </w:docPartBody>
    </w:docPart>
    <w:docPart>
      <w:docPartPr>
        <w:name w:val="26DB523B27B84B7BACCF4F01A41C4A11"/>
        <w:category>
          <w:name w:val="General"/>
          <w:gallery w:val="placeholder"/>
        </w:category>
        <w:types>
          <w:type w:val="bbPlcHdr"/>
        </w:types>
        <w:behaviors>
          <w:behavior w:val="content"/>
        </w:behaviors>
        <w:guid w:val="{01ADCC82-2095-47B1-86A5-B4D8D3C1AFC8}"/>
      </w:docPartPr>
      <w:docPartBody>
        <w:p w:rsidR="00FD4612" w:rsidRDefault="00FD73B3" w:rsidP="00FD73B3">
          <w:pPr>
            <w:pStyle w:val="26DB523B27B84B7BACCF4F01A41C4A11"/>
          </w:pPr>
          <w:r>
            <w:t>Date:</w:t>
          </w:r>
        </w:p>
      </w:docPartBody>
    </w:docPart>
    <w:docPart>
      <w:docPartPr>
        <w:name w:val="CC9130039D4841E48E367E06BE7ED8BB"/>
        <w:category>
          <w:name w:val="General"/>
          <w:gallery w:val="placeholder"/>
        </w:category>
        <w:types>
          <w:type w:val="bbPlcHdr"/>
        </w:types>
        <w:behaviors>
          <w:behavior w:val="content"/>
        </w:behaviors>
        <w:guid w:val="{7DA43627-4BB6-44FF-A741-54903399BC4B}"/>
      </w:docPartPr>
      <w:docPartBody>
        <w:p w:rsidR="00FD4612" w:rsidRDefault="00FD73B3" w:rsidP="00FD73B3">
          <w:pPr>
            <w:pStyle w:val="CC9130039D4841E48E367E06BE7ED8BB"/>
          </w:pPr>
          <w:r>
            <w:t>Re:</w:t>
          </w:r>
        </w:p>
      </w:docPartBody>
    </w:docPart>
    <w:docPart>
      <w:docPartPr>
        <w:name w:val="3DC3ACC8D9B94AC583734F12125986E0"/>
        <w:category>
          <w:name w:val="General"/>
          <w:gallery w:val="placeholder"/>
        </w:category>
        <w:types>
          <w:type w:val="bbPlcHdr"/>
        </w:types>
        <w:behaviors>
          <w:behavior w:val="content"/>
        </w:behaviors>
        <w:guid w:val="{49FD8CF8-91F5-4EBF-B5A3-AFFADCC2632C}"/>
      </w:docPartPr>
      <w:docPartBody>
        <w:p w:rsidR="00FD4612" w:rsidRDefault="00FD73B3" w:rsidP="00FD73B3">
          <w:pPr>
            <w:pStyle w:val="3DC3ACC8D9B94AC583734F12125986E0"/>
          </w:pPr>
          <w:r>
            <w:t>1/9/23</w:t>
          </w:r>
        </w:p>
      </w:docPartBody>
    </w:docPart>
    <w:docPart>
      <w:docPartPr>
        <w:name w:val="70E16B4174DB4EE099F4C75C6A29EC31"/>
        <w:category>
          <w:name w:val="General"/>
          <w:gallery w:val="placeholder"/>
        </w:category>
        <w:types>
          <w:type w:val="bbPlcHdr"/>
        </w:types>
        <w:behaviors>
          <w:behavior w:val="content"/>
        </w:behaviors>
        <w:guid w:val="{4A2F9D92-8DE8-4021-9FAF-08CBF1E77675}"/>
      </w:docPartPr>
      <w:docPartBody>
        <w:p w:rsidR="00FD4612" w:rsidRDefault="00FD73B3" w:rsidP="00FD73B3">
          <w:pPr>
            <w:pStyle w:val="70E16B4174DB4EE099F4C75C6A29EC31"/>
          </w:pPr>
          <w:r>
            <w:t>Please welcome our newest team member, Mikaela Lee. Mikaela joins us from Printed Page Publishers. Complimentary snacks and beverages will be provided in the break room.</w:t>
          </w:r>
        </w:p>
      </w:docPartBody>
    </w:docPart>
    <w:docPart>
      <w:docPartPr>
        <w:name w:val="ADB1AF75CDCA4F988F6B4B435EFA987B"/>
        <w:category>
          <w:name w:val="General"/>
          <w:gallery w:val="placeholder"/>
        </w:category>
        <w:types>
          <w:type w:val="bbPlcHdr"/>
        </w:types>
        <w:behaviors>
          <w:behavior w:val="content"/>
        </w:behaviors>
        <w:guid w:val="{7CE77D07-CE9E-4CFD-A371-0545DBA04317}"/>
      </w:docPartPr>
      <w:docPartBody>
        <w:p w:rsidR="00FD4612" w:rsidRDefault="00FD73B3" w:rsidP="00FD73B3">
          <w:pPr>
            <w:pStyle w:val="ADB1AF75CDCA4F988F6B4B435EFA987B"/>
          </w:pPr>
          <w:r>
            <w:t>Please welcome our newest team member, Mikaela Lee. Mikaela joins us from Printed Page Publishers. Complimentary snacks and beverages will be provided in the break room.</w:t>
          </w:r>
        </w:p>
      </w:docPartBody>
    </w:docPart>
    <w:docPart>
      <w:docPartPr>
        <w:name w:val="239203E9451C4720BB14A9FFFDD8E2A1"/>
        <w:category>
          <w:name w:val="General"/>
          <w:gallery w:val="placeholder"/>
        </w:category>
        <w:types>
          <w:type w:val="bbPlcHdr"/>
        </w:types>
        <w:behaviors>
          <w:behavior w:val="content"/>
        </w:behaviors>
        <w:guid w:val="{8EA027DB-11B3-4713-8227-13E2DD303E77}"/>
      </w:docPartPr>
      <w:docPartBody>
        <w:p w:rsidR="00FD4612" w:rsidRDefault="00FD73B3" w:rsidP="00FD73B3">
          <w:pPr>
            <w:pStyle w:val="239203E9451C4720BB14A9FFFDD8E2A1"/>
          </w:pPr>
          <w:r>
            <w:rPr>
              <w:rStyle w:val="heading1char0"/>
              <w:sz w:val="18"/>
              <w:szCs w:val="18"/>
            </w:rPr>
            <w:t>To:</w:t>
          </w:r>
        </w:p>
      </w:docPartBody>
    </w:docPart>
    <w:docPart>
      <w:docPartPr>
        <w:name w:val="D8B9FB245E874CB996CB7A326041B08A"/>
        <w:category>
          <w:name w:val="General"/>
          <w:gallery w:val="placeholder"/>
        </w:category>
        <w:types>
          <w:type w:val="bbPlcHdr"/>
        </w:types>
        <w:behaviors>
          <w:behavior w:val="content"/>
        </w:behaviors>
        <w:guid w:val="{F04B7242-B5FA-4625-B79C-1199BEA6C119}"/>
      </w:docPartPr>
      <w:docPartBody>
        <w:p w:rsidR="00FD4612" w:rsidRDefault="00FD73B3" w:rsidP="00FD73B3">
          <w:pPr>
            <w:pStyle w:val="D8B9FB245E874CB996CB7A326041B08A"/>
          </w:pPr>
          <w:r>
            <w:t>Mikaela Lee</w:t>
          </w:r>
        </w:p>
      </w:docPartBody>
    </w:docPart>
    <w:docPart>
      <w:docPartPr>
        <w:name w:val="F8672241F5D140BE98208C4871B8E9DD"/>
        <w:category>
          <w:name w:val="General"/>
          <w:gallery w:val="placeholder"/>
        </w:category>
        <w:types>
          <w:type w:val="bbPlcHdr"/>
        </w:types>
        <w:behaviors>
          <w:behavior w:val="content"/>
        </w:behaviors>
        <w:guid w:val="{817AA662-A282-4175-AA60-F1472EF62EDA}"/>
      </w:docPartPr>
      <w:docPartBody>
        <w:p w:rsidR="00FD4612" w:rsidRDefault="00FD73B3" w:rsidP="00FD73B3">
          <w:pPr>
            <w:pStyle w:val="F8672241F5D140BE98208C4871B8E9DD"/>
          </w:pPr>
          <w:r>
            <w:t xml:space="preserve">From: </w:t>
          </w:r>
        </w:p>
      </w:docPartBody>
    </w:docPart>
    <w:docPart>
      <w:docPartPr>
        <w:name w:val="70DA6460FE7146388C81DFC5EF621215"/>
        <w:category>
          <w:name w:val="General"/>
          <w:gallery w:val="placeholder"/>
        </w:category>
        <w:types>
          <w:type w:val="bbPlcHdr"/>
        </w:types>
        <w:behaviors>
          <w:behavior w:val="content"/>
        </w:behaviors>
        <w:guid w:val="{BD54181D-2CAE-4742-A9C1-BCE60E7A5B31}"/>
      </w:docPartPr>
      <w:docPartBody>
        <w:p w:rsidR="00FD4612" w:rsidRDefault="00FD73B3" w:rsidP="00FD73B3">
          <w:pPr>
            <w:pStyle w:val="70DA6460FE7146388C81DFC5EF621215"/>
          </w:pPr>
          <w:r>
            <w:t>Rene Skoko</w:t>
          </w:r>
        </w:p>
      </w:docPartBody>
    </w:docPart>
    <w:docPart>
      <w:docPartPr>
        <w:name w:val="CDE016C7FA5745A8B1A53AA14229F1BF"/>
        <w:category>
          <w:name w:val="General"/>
          <w:gallery w:val="placeholder"/>
        </w:category>
        <w:types>
          <w:type w:val="bbPlcHdr"/>
        </w:types>
        <w:behaviors>
          <w:behavior w:val="content"/>
        </w:behaviors>
        <w:guid w:val="{EE267D80-51E0-48D5-BDBD-5EAC9BE7EA32}"/>
      </w:docPartPr>
      <w:docPartBody>
        <w:p w:rsidR="00FD4612" w:rsidRDefault="00FD73B3" w:rsidP="00FD73B3">
          <w:pPr>
            <w:pStyle w:val="CDE016C7FA5745A8B1A53AA14229F1BF"/>
          </w:pPr>
          <w:r>
            <w:t xml:space="preserve">CC: </w:t>
          </w:r>
        </w:p>
      </w:docPartBody>
    </w:docPart>
    <w:docPart>
      <w:docPartPr>
        <w:name w:val="1936D6454E28485E829327F54F285AE9"/>
        <w:category>
          <w:name w:val="General"/>
          <w:gallery w:val="placeholder"/>
        </w:category>
        <w:types>
          <w:type w:val="bbPlcHdr"/>
        </w:types>
        <w:behaviors>
          <w:behavior w:val="content"/>
        </w:behaviors>
        <w:guid w:val="{DB5E7C9A-380A-42D5-B295-9B4EF310FFD5}"/>
      </w:docPartPr>
      <w:docPartBody>
        <w:p w:rsidR="00FD4612" w:rsidRDefault="00FD73B3" w:rsidP="00FD73B3">
          <w:pPr>
            <w:pStyle w:val="1936D6454E28485E829327F54F285AE9"/>
          </w:pPr>
          <w:r>
            <w:t>Date:</w:t>
          </w:r>
        </w:p>
      </w:docPartBody>
    </w:docPart>
    <w:docPart>
      <w:docPartPr>
        <w:name w:val="ECEF13CA88CF4BD480E5158C6E43E325"/>
        <w:category>
          <w:name w:val="General"/>
          <w:gallery w:val="placeholder"/>
        </w:category>
        <w:types>
          <w:type w:val="bbPlcHdr"/>
        </w:types>
        <w:behaviors>
          <w:behavior w:val="content"/>
        </w:behaviors>
        <w:guid w:val="{9053E276-B3A4-430D-9EB9-31BD9B501FDB}"/>
      </w:docPartPr>
      <w:docPartBody>
        <w:p w:rsidR="00FD4612" w:rsidRDefault="00FD73B3" w:rsidP="00FD73B3">
          <w:pPr>
            <w:pStyle w:val="ECEF13CA88CF4BD480E5158C6E43E325"/>
          </w:pPr>
          <w:r>
            <w:t>Re:</w:t>
          </w:r>
        </w:p>
      </w:docPartBody>
    </w:docPart>
    <w:docPart>
      <w:docPartPr>
        <w:name w:val="5CA8ECE39A2C4D12AF31692D39355382"/>
        <w:category>
          <w:name w:val="General"/>
          <w:gallery w:val="placeholder"/>
        </w:category>
        <w:types>
          <w:type w:val="bbPlcHdr"/>
        </w:types>
        <w:behaviors>
          <w:behavior w:val="content"/>
        </w:behaviors>
        <w:guid w:val="{4174E12C-FDAE-4E69-B9A6-17D8B859D443}"/>
      </w:docPartPr>
      <w:docPartBody>
        <w:p w:rsidR="00FD4612" w:rsidRDefault="00FD73B3" w:rsidP="00FD73B3">
          <w:pPr>
            <w:pStyle w:val="5CA8ECE39A2C4D12AF31692D39355382"/>
          </w:pPr>
          <w:r>
            <w:t>1/9/23</w:t>
          </w:r>
        </w:p>
      </w:docPartBody>
    </w:docPart>
    <w:docPart>
      <w:docPartPr>
        <w:name w:val="388B7F1827BC4965AAB91C69ADCE3D51"/>
        <w:category>
          <w:name w:val="General"/>
          <w:gallery w:val="placeholder"/>
        </w:category>
        <w:types>
          <w:type w:val="bbPlcHdr"/>
        </w:types>
        <w:behaviors>
          <w:behavior w:val="content"/>
        </w:behaviors>
        <w:guid w:val="{ED3DE2AB-52B5-492C-BE5A-EB1C15E6846D}"/>
      </w:docPartPr>
      <w:docPartBody>
        <w:p w:rsidR="00FD4612" w:rsidRDefault="00FD73B3" w:rsidP="00FD73B3">
          <w:pPr>
            <w:pStyle w:val="388B7F1827BC4965AAB91C69ADCE3D51"/>
          </w:pPr>
          <w:r>
            <w:t>Please welcome our newest team member, Mikaela Lee. Mikaela joins us from Printed Page Publishers. Complimentary snacks and beverages will be provided in the break room.</w:t>
          </w:r>
        </w:p>
      </w:docPartBody>
    </w:docPart>
    <w:docPart>
      <w:docPartPr>
        <w:name w:val="56A740D82FBB41B3A070BD508A322CEA"/>
        <w:category>
          <w:name w:val="General"/>
          <w:gallery w:val="placeholder"/>
        </w:category>
        <w:types>
          <w:type w:val="bbPlcHdr"/>
        </w:types>
        <w:behaviors>
          <w:behavior w:val="content"/>
        </w:behaviors>
        <w:guid w:val="{D73ACC06-0A4C-47F7-87D8-90681984795D}"/>
      </w:docPartPr>
      <w:docPartBody>
        <w:p w:rsidR="00FD4612" w:rsidRDefault="00FD73B3" w:rsidP="00FD73B3">
          <w:pPr>
            <w:pStyle w:val="56A740D82FBB41B3A070BD508A322CEA"/>
          </w:pPr>
          <w:r>
            <w:t>Please welcome our newest team member, Mikaela Lee. Mikaela joins us from Printed Page Publishers. Complimentary snacks and beverages will be provided in the break room.</w:t>
          </w:r>
        </w:p>
      </w:docPartBody>
    </w:docPart>
    <w:docPart>
      <w:docPartPr>
        <w:name w:val="502D333EA392404C8D77A2BA34ADCAC8"/>
        <w:category>
          <w:name w:val="General"/>
          <w:gallery w:val="placeholder"/>
        </w:category>
        <w:types>
          <w:type w:val="bbPlcHdr"/>
        </w:types>
        <w:behaviors>
          <w:behavior w:val="content"/>
        </w:behaviors>
        <w:guid w:val="{5CA9052C-C4E0-45D0-A505-DEB0D4DA3A35}"/>
      </w:docPartPr>
      <w:docPartBody>
        <w:p w:rsidR="00FD4612" w:rsidRDefault="00FD73B3" w:rsidP="00FD73B3">
          <w:pPr>
            <w:pStyle w:val="502D333EA392404C8D77A2BA34ADCAC8"/>
          </w:pPr>
          <w:r>
            <w:rPr>
              <w:rStyle w:val="heading1char0"/>
              <w:sz w:val="18"/>
              <w:szCs w:val="18"/>
            </w:rPr>
            <w:t>To:</w:t>
          </w:r>
        </w:p>
      </w:docPartBody>
    </w:docPart>
    <w:docPart>
      <w:docPartPr>
        <w:name w:val="619C71D74336470A85BD07B9E8C5D008"/>
        <w:category>
          <w:name w:val="General"/>
          <w:gallery w:val="placeholder"/>
        </w:category>
        <w:types>
          <w:type w:val="bbPlcHdr"/>
        </w:types>
        <w:behaviors>
          <w:behavior w:val="content"/>
        </w:behaviors>
        <w:guid w:val="{3B7BE48A-1225-4EAB-A5A8-2F4DF2D6520C}"/>
      </w:docPartPr>
      <w:docPartBody>
        <w:p w:rsidR="00FD4612" w:rsidRDefault="00FD73B3" w:rsidP="00FD73B3">
          <w:pPr>
            <w:pStyle w:val="619C71D74336470A85BD07B9E8C5D008"/>
          </w:pPr>
          <w:r>
            <w:t>Mikaela Lee</w:t>
          </w:r>
        </w:p>
      </w:docPartBody>
    </w:docPart>
    <w:docPart>
      <w:docPartPr>
        <w:name w:val="3F47BDE6F1AD4908A8517AA2A80387A2"/>
        <w:category>
          <w:name w:val="General"/>
          <w:gallery w:val="placeholder"/>
        </w:category>
        <w:types>
          <w:type w:val="bbPlcHdr"/>
        </w:types>
        <w:behaviors>
          <w:behavior w:val="content"/>
        </w:behaviors>
        <w:guid w:val="{2B6EA9E5-C22D-44BC-AA8F-C6D393E58FBF}"/>
      </w:docPartPr>
      <w:docPartBody>
        <w:p w:rsidR="00FD4612" w:rsidRDefault="00FD73B3" w:rsidP="00FD73B3">
          <w:pPr>
            <w:pStyle w:val="3F47BDE6F1AD4908A8517AA2A80387A2"/>
          </w:pPr>
          <w:r>
            <w:t xml:space="preserve">From: </w:t>
          </w:r>
        </w:p>
      </w:docPartBody>
    </w:docPart>
    <w:docPart>
      <w:docPartPr>
        <w:name w:val="8366949A11F449FB9BDC18D6A5F2CD02"/>
        <w:category>
          <w:name w:val="General"/>
          <w:gallery w:val="placeholder"/>
        </w:category>
        <w:types>
          <w:type w:val="bbPlcHdr"/>
        </w:types>
        <w:behaviors>
          <w:behavior w:val="content"/>
        </w:behaviors>
        <w:guid w:val="{14E8AAC6-A2E1-45F9-AEF7-18F57020369B}"/>
      </w:docPartPr>
      <w:docPartBody>
        <w:p w:rsidR="00FD4612" w:rsidRDefault="00FD73B3" w:rsidP="00FD73B3">
          <w:pPr>
            <w:pStyle w:val="8366949A11F449FB9BDC18D6A5F2CD02"/>
          </w:pPr>
          <w:r>
            <w:t>Rene Skoko</w:t>
          </w:r>
        </w:p>
      </w:docPartBody>
    </w:docPart>
    <w:docPart>
      <w:docPartPr>
        <w:name w:val="B17152827F794ECF8F685F9BC3E2F5C9"/>
        <w:category>
          <w:name w:val="General"/>
          <w:gallery w:val="placeholder"/>
        </w:category>
        <w:types>
          <w:type w:val="bbPlcHdr"/>
        </w:types>
        <w:behaviors>
          <w:behavior w:val="content"/>
        </w:behaviors>
        <w:guid w:val="{6A0118F2-987C-4F2E-97DF-A806F2948053}"/>
      </w:docPartPr>
      <w:docPartBody>
        <w:p w:rsidR="00FD4612" w:rsidRDefault="00FD73B3" w:rsidP="00FD73B3">
          <w:pPr>
            <w:pStyle w:val="B17152827F794ECF8F685F9BC3E2F5C9"/>
          </w:pPr>
          <w:r>
            <w:t xml:space="preserve">CC: </w:t>
          </w:r>
        </w:p>
      </w:docPartBody>
    </w:docPart>
    <w:docPart>
      <w:docPartPr>
        <w:name w:val="7FE5FF8E29494A1FB0014614F9142FB7"/>
        <w:category>
          <w:name w:val="General"/>
          <w:gallery w:val="placeholder"/>
        </w:category>
        <w:types>
          <w:type w:val="bbPlcHdr"/>
        </w:types>
        <w:behaviors>
          <w:behavior w:val="content"/>
        </w:behaviors>
        <w:guid w:val="{D32E908D-F726-4A29-920B-5998170372D9}"/>
      </w:docPartPr>
      <w:docPartBody>
        <w:p w:rsidR="00FD4612" w:rsidRDefault="00FD73B3" w:rsidP="00FD73B3">
          <w:pPr>
            <w:pStyle w:val="7FE5FF8E29494A1FB0014614F9142FB7"/>
          </w:pPr>
          <w:r>
            <w:t>Date:</w:t>
          </w:r>
        </w:p>
      </w:docPartBody>
    </w:docPart>
    <w:docPart>
      <w:docPartPr>
        <w:name w:val="33E1501E71EB4075B97B5B58F044DF87"/>
        <w:category>
          <w:name w:val="General"/>
          <w:gallery w:val="placeholder"/>
        </w:category>
        <w:types>
          <w:type w:val="bbPlcHdr"/>
        </w:types>
        <w:behaviors>
          <w:behavior w:val="content"/>
        </w:behaviors>
        <w:guid w:val="{19D173BF-68C2-4470-A594-17F0F7B95A8B}"/>
      </w:docPartPr>
      <w:docPartBody>
        <w:p w:rsidR="00FD4612" w:rsidRDefault="00FD73B3" w:rsidP="00FD73B3">
          <w:pPr>
            <w:pStyle w:val="33E1501E71EB4075B97B5B58F044DF87"/>
          </w:pPr>
          <w:r>
            <w:t>Re:</w:t>
          </w:r>
        </w:p>
      </w:docPartBody>
    </w:docPart>
    <w:docPart>
      <w:docPartPr>
        <w:name w:val="E0C3B61A9B744A4DA5CCE2EE5FD3B01E"/>
        <w:category>
          <w:name w:val="General"/>
          <w:gallery w:val="placeholder"/>
        </w:category>
        <w:types>
          <w:type w:val="bbPlcHdr"/>
        </w:types>
        <w:behaviors>
          <w:behavior w:val="content"/>
        </w:behaviors>
        <w:guid w:val="{E960D78E-3094-4FAE-854E-21CEC0F87634}"/>
      </w:docPartPr>
      <w:docPartBody>
        <w:p w:rsidR="00FD4612" w:rsidRDefault="00FD73B3" w:rsidP="00FD73B3">
          <w:pPr>
            <w:pStyle w:val="E0C3B61A9B744A4DA5CCE2EE5FD3B01E"/>
          </w:pPr>
          <w:r>
            <w:t>1/9/23</w:t>
          </w:r>
        </w:p>
      </w:docPartBody>
    </w:docPart>
    <w:docPart>
      <w:docPartPr>
        <w:name w:val="255B3FEA84224CF7AA33D0AF8F58FFF6"/>
        <w:category>
          <w:name w:val="General"/>
          <w:gallery w:val="placeholder"/>
        </w:category>
        <w:types>
          <w:type w:val="bbPlcHdr"/>
        </w:types>
        <w:behaviors>
          <w:behavior w:val="content"/>
        </w:behaviors>
        <w:guid w:val="{E4A57DF0-42D5-49D4-87A8-7D988A09AF2C}"/>
      </w:docPartPr>
      <w:docPartBody>
        <w:p w:rsidR="00FD4612" w:rsidRDefault="00FD73B3" w:rsidP="00FD73B3">
          <w:pPr>
            <w:pStyle w:val="255B3FEA84224CF7AA33D0AF8F58FFF6"/>
          </w:pPr>
          <w:r>
            <w:t>Please welcome our newest team member, Mikaela Lee. Mikaela joins us from Printed Page Publishers. Complimentary snacks and beverages will be provided in the break room.</w:t>
          </w:r>
        </w:p>
      </w:docPartBody>
    </w:docPart>
    <w:docPart>
      <w:docPartPr>
        <w:name w:val="43C5C4793B1B4C0090AC7182615918E1"/>
        <w:category>
          <w:name w:val="General"/>
          <w:gallery w:val="placeholder"/>
        </w:category>
        <w:types>
          <w:type w:val="bbPlcHdr"/>
        </w:types>
        <w:behaviors>
          <w:behavior w:val="content"/>
        </w:behaviors>
        <w:guid w:val="{75EA7B90-7735-4F9A-AFE3-D1FDEBD3F592}"/>
      </w:docPartPr>
      <w:docPartBody>
        <w:p w:rsidR="00FD4612" w:rsidRDefault="00FD73B3" w:rsidP="00FD73B3">
          <w:pPr>
            <w:pStyle w:val="43C5C4793B1B4C0090AC7182615918E1"/>
          </w:pPr>
          <w:r>
            <w:t>Please welcome our newest team member, Mikaela Lee. Mikaela joins us from Printed Page Publishers. Complimentary snacks and beverages will be provided in the break room.</w:t>
          </w:r>
        </w:p>
      </w:docPartBody>
    </w:docPart>
    <w:docPart>
      <w:docPartPr>
        <w:name w:val="DB11B0F0F4694155B134504AE5B98C8B"/>
        <w:category>
          <w:name w:val="General"/>
          <w:gallery w:val="placeholder"/>
        </w:category>
        <w:types>
          <w:type w:val="bbPlcHdr"/>
        </w:types>
        <w:behaviors>
          <w:behavior w:val="content"/>
        </w:behaviors>
        <w:guid w:val="{142FD8E4-B333-4AD3-9FF4-3662242C9965}"/>
      </w:docPartPr>
      <w:docPartBody>
        <w:p w:rsidR="00FD4612" w:rsidRDefault="00FD73B3" w:rsidP="00FD73B3">
          <w:pPr>
            <w:pStyle w:val="DB11B0F0F4694155B134504AE5B98C8B"/>
          </w:pPr>
          <w:r>
            <w:rPr>
              <w:rStyle w:val="heading1char0"/>
              <w:sz w:val="18"/>
              <w:szCs w:val="18"/>
            </w:rPr>
            <w:t>To:</w:t>
          </w:r>
        </w:p>
      </w:docPartBody>
    </w:docPart>
    <w:docPart>
      <w:docPartPr>
        <w:name w:val="83AE5B565D4D42E2B3D3EE1632EE2449"/>
        <w:category>
          <w:name w:val="General"/>
          <w:gallery w:val="placeholder"/>
        </w:category>
        <w:types>
          <w:type w:val="bbPlcHdr"/>
        </w:types>
        <w:behaviors>
          <w:behavior w:val="content"/>
        </w:behaviors>
        <w:guid w:val="{000E119D-33E7-48D6-8D99-E0C0C27AE71C}"/>
      </w:docPartPr>
      <w:docPartBody>
        <w:p w:rsidR="00FD4612" w:rsidRDefault="00FD73B3" w:rsidP="00FD73B3">
          <w:pPr>
            <w:pStyle w:val="83AE5B565D4D42E2B3D3EE1632EE2449"/>
          </w:pPr>
          <w:r>
            <w:t>Mikaela Lee</w:t>
          </w:r>
        </w:p>
      </w:docPartBody>
    </w:docPart>
    <w:docPart>
      <w:docPartPr>
        <w:name w:val="A56FEA7008214549A23CD048C7C9C6FF"/>
        <w:category>
          <w:name w:val="General"/>
          <w:gallery w:val="placeholder"/>
        </w:category>
        <w:types>
          <w:type w:val="bbPlcHdr"/>
        </w:types>
        <w:behaviors>
          <w:behavior w:val="content"/>
        </w:behaviors>
        <w:guid w:val="{846A3DF9-5441-40B6-BC1B-9D536F3F7B94}"/>
      </w:docPartPr>
      <w:docPartBody>
        <w:p w:rsidR="00FD4612" w:rsidRDefault="00FD73B3" w:rsidP="00FD73B3">
          <w:pPr>
            <w:pStyle w:val="A56FEA7008214549A23CD048C7C9C6FF"/>
          </w:pPr>
          <w:r>
            <w:t xml:space="preserve">From: </w:t>
          </w:r>
        </w:p>
      </w:docPartBody>
    </w:docPart>
    <w:docPart>
      <w:docPartPr>
        <w:name w:val="96464E9D77AB4D3B8EF7DE910F325367"/>
        <w:category>
          <w:name w:val="General"/>
          <w:gallery w:val="placeholder"/>
        </w:category>
        <w:types>
          <w:type w:val="bbPlcHdr"/>
        </w:types>
        <w:behaviors>
          <w:behavior w:val="content"/>
        </w:behaviors>
        <w:guid w:val="{3396C248-2B60-4A75-8DA5-056D3B4465B2}"/>
      </w:docPartPr>
      <w:docPartBody>
        <w:p w:rsidR="00FD4612" w:rsidRDefault="00FD73B3" w:rsidP="00FD73B3">
          <w:pPr>
            <w:pStyle w:val="96464E9D77AB4D3B8EF7DE910F325367"/>
          </w:pPr>
          <w:r>
            <w:t>Rene Skoko</w:t>
          </w:r>
        </w:p>
      </w:docPartBody>
    </w:docPart>
    <w:docPart>
      <w:docPartPr>
        <w:name w:val="E4651A23A6674323A11800A868B5B477"/>
        <w:category>
          <w:name w:val="General"/>
          <w:gallery w:val="placeholder"/>
        </w:category>
        <w:types>
          <w:type w:val="bbPlcHdr"/>
        </w:types>
        <w:behaviors>
          <w:behavior w:val="content"/>
        </w:behaviors>
        <w:guid w:val="{B14EB568-E606-4341-92A0-A15B7CBCDDC7}"/>
      </w:docPartPr>
      <w:docPartBody>
        <w:p w:rsidR="00FD4612" w:rsidRDefault="00FD73B3" w:rsidP="00FD73B3">
          <w:pPr>
            <w:pStyle w:val="E4651A23A6674323A11800A868B5B477"/>
          </w:pPr>
          <w:r>
            <w:t xml:space="preserve">CC: </w:t>
          </w:r>
        </w:p>
      </w:docPartBody>
    </w:docPart>
    <w:docPart>
      <w:docPartPr>
        <w:name w:val="9745DA983BD8409280BC546C10D099EF"/>
        <w:category>
          <w:name w:val="General"/>
          <w:gallery w:val="placeholder"/>
        </w:category>
        <w:types>
          <w:type w:val="bbPlcHdr"/>
        </w:types>
        <w:behaviors>
          <w:behavior w:val="content"/>
        </w:behaviors>
        <w:guid w:val="{F74DC271-BAE7-41EA-A8B1-A5C5B3385D8C}"/>
      </w:docPartPr>
      <w:docPartBody>
        <w:p w:rsidR="00FD4612" w:rsidRDefault="00FD73B3" w:rsidP="00FD73B3">
          <w:pPr>
            <w:pStyle w:val="9745DA983BD8409280BC546C10D099EF"/>
          </w:pPr>
          <w:r>
            <w:t>Date:</w:t>
          </w:r>
        </w:p>
      </w:docPartBody>
    </w:docPart>
    <w:docPart>
      <w:docPartPr>
        <w:name w:val="7EDB5BE974E043489FF2811355AA1DB2"/>
        <w:category>
          <w:name w:val="General"/>
          <w:gallery w:val="placeholder"/>
        </w:category>
        <w:types>
          <w:type w:val="bbPlcHdr"/>
        </w:types>
        <w:behaviors>
          <w:behavior w:val="content"/>
        </w:behaviors>
        <w:guid w:val="{1BDA827A-5435-4094-B2A1-4708CCABF5F0}"/>
      </w:docPartPr>
      <w:docPartBody>
        <w:p w:rsidR="00FD4612" w:rsidRDefault="00FD73B3" w:rsidP="00FD73B3">
          <w:pPr>
            <w:pStyle w:val="7EDB5BE974E043489FF2811355AA1DB2"/>
          </w:pPr>
          <w:r>
            <w:t>Re:</w:t>
          </w:r>
        </w:p>
      </w:docPartBody>
    </w:docPart>
    <w:docPart>
      <w:docPartPr>
        <w:name w:val="A0F8E26ECAD7436E8C8104225F5D2F57"/>
        <w:category>
          <w:name w:val="General"/>
          <w:gallery w:val="placeholder"/>
        </w:category>
        <w:types>
          <w:type w:val="bbPlcHdr"/>
        </w:types>
        <w:behaviors>
          <w:behavior w:val="content"/>
        </w:behaviors>
        <w:guid w:val="{F5F4DC97-9EF8-4580-9D64-1A21AEDD3F49}"/>
      </w:docPartPr>
      <w:docPartBody>
        <w:p w:rsidR="00FD4612" w:rsidRDefault="00FD73B3" w:rsidP="00FD73B3">
          <w:pPr>
            <w:pStyle w:val="A0F8E26ECAD7436E8C8104225F5D2F57"/>
          </w:pPr>
          <w:r>
            <w:t>1/9/23</w:t>
          </w:r>
        </w:p>
      </w:docPartBody>
    </w:docPart>
    <w:docPart>
      <w:docPartPr>
        <w:name w:val="A50BFF9B8C1B4777B5454E518D26E7DB"/>
        <w:category>
          <w:name w:val="General"/>
          <w:gallery w:val="placeholder"/>
        </w:category>
        <w:types>
          <w:type w:val="bbPlcHdr"/>
        </w:types>
        <w:behaviors>
          <w:behavior w:val="content"/>
        </w:behaviors>
        <w:guid w:val="{C9C5DE79-4EFA-40FC-8DDC-31640E3F2A29}"/>
      </w:docPartPr>
      <w:docPartBody>
        <w:p w:rsidR="00FD4612" w:rsidRDefault="00FD73B3" w:rsidP="00FD73B3">
          <w:pPr>
            <w:pStyle w:val="A50BFF9B8C1B4777B5454E518D26E7DB"/>
          </w:pPr>
          <w:r>
            <w:t>Please welcome our newest team member, Mikaela Lee. Mikaela joins us from Printed Page Publishers. Complimentary snacks and beverages will be provided in the break room.</w:t>
          </w:r>
        </w:p>
      </w:docPartBody>
    </w:docPart>
    <w:docPart>
      <w:docPartPr>
        <w:name w:val="3BDA94913FEC46619892A94457D43CA8"/>
        <w:category>
          <w:name w:val="General"/>
          <w:gallery w:val="placeholder"/>
        </w:category>
        <w:types>
          <w:type w:val="bbPlcHdr"/>
        </w:types>
        <w:behaviors>
          <w:behavior w:val="content"/>
        </w:behaviors>
        <w:guid w:val="{E4ABB22E-3ACF-4F79-9447-8B9F51D4208D}"/>
      </w:docPartPr>
      <w:docPartBody>
        <w:p w:rsidR="00FD4612" w:rsidRDefault="00FD73B3" w:rsidP="00FD73B3">
          <w:pPr>
            <w:pStyle w:val="3BDA94913FEC46619892A94457D43CA8"/>
          </w:pPr>
          <w:r>
            <w:t>Please welcome our newest team member, Mikaela Lee. Mikaela joins us from Printed Page Publishers. Complimentary snacks and beverages will be provided in the break room.</w:t>
          </w:r>
        </w:p>
      </w:docPartBody>
    </w:docPart>
    <w:docPart>
      <w:docPartPr>
        <w:name w:val="36BA5A118A764A3886A146DC7706ABEB"/>
        <w:category>
          <w:name w:val="General"/>
          <w:gallery w:val="placeholder"/>
        </w:category>
        <w:types>
          <w:type w:val="bbPlcHdr"/>
        </w:types>
        <w:behaviors>
          <w:behavior w:val="content"/>
        </w:behaviors>
        <w:guid w:val="{DB8E611E-7EA3-417D-9871-42DBA503417B}"/>
      </w:docPartPr>
      <w:docPartBody>
        <w:p w:rsidR="00FD4612" w:rsidRDefault="00FD73B3" w:rsidP="00FD73B3">
          <w:pPr>
            <w:pStyle w:val="36BA5A118A764A3886A146DC7706ABEB"/>
          </w:pPr>
          <w:r>
            <w:rPr>
              <w:rStyle w:val="heading1char0"/>
              <w:sz w:val="18"/>
              <w:szCs w:val="18"/>
            </w:rPr>
            <w:t>To:</w:t>
          </w:r>
        </w:p>
      </w:docPartBody>
    </w:docPart>
    <w:docPart>
      <w:docPartPr>
        <w:name w:val="B1D69FD6AD3E4B388FAC4B3ECA56E553"/>
        <w:category>
          <w:name w:val="General"/>
          <w:gallery w:val="placeholder"/>
        </w:category>
        <w:types>
          <w:type w:val="bbPlcHdr"/>
        </w:types>
        <w:behaviors>
          <w:behavior w:val="content"/>
        </w:behaviors>
        <w:guid w:val="{30BA0F39-EC15-463F-90BA-57DA3B651789}"/>
      </w:docPartPr>
      <w:docPartBody>
        <w:p w:rsidR="00FD4612" w:rsidRDefault="00FD73B3" w:rsidP="00FD73B3">
          <w:pPr>
            <w:pStyle w:val="B1D69FD6AD3E4B388FAC4B3ECA56E553"/>
          </w:pPr>
          <w:r>
            <w:t>Mikaela Lee</w:t>
          </w:r>
        </w:p>
      </w:docPartBody>
    </w:docPart>
    <w:docPart>
      <w:docPartPr>
        <w:name w:val="AB5E050BDC0C45FC9CE36A4A6B6F0FEC"/>
        <w:category>
          <w:name w:val="General"/>
          <w:gallery w:val="placeholder"/>
        </w:category>
        <w:types>
          <w:type w:val="bbPlcHdr"/>
        </w:types>
        <w:behaviors>
          <w:behavior w:val="content"/>
        </w:behaviors>
        <w:guid w:val="{092E1B56-5431-4CC6-A855-FBA5550F22B8}"/>
      </w:docPartPr>
      <w:docPartBody>
        <w:p w:rsidR="00FD4612" w:rsidRDefault="00FD73B3" w:rsidP="00FD73B3">
          <w:pPr>
            <w:pStyle w:val="AB5E050BDC0C45FC9CE36A4A6B6F0FEC"/>
          </w:pPr>
          <w:r>
            <w:t xml:space="preserve">From: </w:t>
          </w:r>
        </w:p>
      </w:docPartBody>
    </w:docPart>
    <w:docPart>
      <w:docPartPr>
        <w:name w:val="C024104E2FBD42238C3C785CDF180D7C"/>
        <w:category>
          <w:name w:val="General"/>
          <w:gallery w:val="placeholder"/>
        </w:category>
        <w:types>
          <w:type w:val="bbPlcHdr"/>
        </w:types>
        <w:behaviors>
          <w:behavior w:val="content"/>
        </w:behaviors>
        <w:guid w:val="{6F0B5737-2D97-49F2-91F9-F4738F1FA8C0}"/>
      </w:docPartPr>
      <w:docPartBody>
        <w:p w:rsidR="00FD4612" w:rsidRDefault="00FD73B3" w:rsidP="00FD73B3">
          <w:pPr>
            <w:pStyle w:val="C024104E2FBD42238C3C785CDF180D7C"/>
          </w:pPr>
          <w:r>
            <w:t>Rene Skoko</w:t>
          </w:r>
        </w:p>
      </w:docPartBody>
    </w:docPart>
    <w:docPart>
      <w:docPartPr>
        <w:name w:val="8685395D70994CC88427B5AED00FE932"/>
        <w:category>
          <w:name w:val="General"/>
          <w:gallery w:val="placeholder"/>
        </w:category>
        <w:types>
          <w:type w:val="bbPlcHdr"/>
        </w:types>
        <w:behaviors>
          <w:behavior w:val="content"/>
        </w:behaviors>
        <w:guid w:val="{6001865F-0BEF-439E-B330-15B1CEA6369D}"/>
      </w:docPartPr>
      <w:docPartBody>
        <w:p w:rsidR="00FD4612" w:rsidRDefault="00FD73B3" w:rsidP="00FD73B3">
          <w:pPr>
            <w:pStyle w:val="8685395D70994CC88427B5AED00FE932"/>
          </w:pPr>
          <w:r>
            <w:t xml:space="preserve">CC: </w:t>
          </w:r>
        </w:p>
      </w:docPartBody>
    </w:docPart>
    <w:docPart>
      <w:docPartPr>
        <w:name w:val="6647A8D946B04260ABBCB94FBD605DAC"/>
        <w:category>
          <w:name w:val="General"/>
          <w:gallery w:val="placeholder"/>
        </w:category>
        <w:types>
          <w:type w:val="bbPlcHdr"/>
        </w:types>
        <w:behaviors>
          <w:behavior w:val="content"/>
        </w:behaviors>
        <w:guid w:val="{843A804E-8174-45A8-B66B-1B3ED58648A1}"/>
      </w:docPartPr>
      <w:docPartBody>
        <w:p w:rsidR="00FD4612" w:rsidRDefault="00FD73B3" w:rsidP="00FD73B3">
          <w:pPr>
            <w:pStyle w:val="6647A8D946B04260ABBCB94FBD605DAC"/>
          </w:pPr>
          <w:r>
            <w:t>Date:</w:t>
          </w:r>
        </w:p>
      </w:docPartBody>
    </w:docPart>
    <w:docPart>
      <w:docPartPr>
        <w:name w:val="0D0E2947B193426DA1D5F4CE5127E9CF"/>
        <w:category>
          <w:name w:val="General"/>
          <w:gallery w:val="placeholder"/>
        </w:category>
        <w:types>
          <w:type w:val="bbPlcHdr"/>
        </w:types>
        <w:behaviors>
          <w:behavior w:val="content"/>
        </w:behaviors>
        <w:guid w:val="{A5A2B957-3F8B-4CE8-8B66-D3F19C217E99}"/>
      </w:docPartPr>
      <w:docPartBody>
        <w:p w:rsidR="00FD4612" w:rsidRDefault="00FD73B3" w:rsidP="00FD73B3">
          <w:pPr>
            <w:pStyle w:val="0D0E2947B193426DA1D5F4CE5127E9CF"/>
          </w:pPr>
          <w:r>
            <w:t>Re:</w:t>
          </w:r>
        </w:p>
      </w:docPartBody>
    </w:docPart>
    <w:docPart>
      <w:docPartPr>
        <w:name w:val="6DAC7ACA22374A4F959D2F5681479C60"/>
        <w:category>
          <w:name w:val="General"/>
          <w:gallery w:val="placeholder"/>
        </w:category>
        <w:types>
          <w:type w:val="bbPlcHdr"/>
        </w:types>
        <w:behaviors>
          <w:behavior w:val="content"/>
        </w:behaviors>
        <w:guid w:val="{76910B80-AA9D-4492-979E-64655C53A865}"/>
      </w:docPartPr>
      <w:docPartBody>
        <w:p w:rsidR="00FD4612" w:rsidRDefault="00FD73B3" w:rsidP="00FD73B3">
          <w:pPr>
            <w:pStyle w:val="6DAC7ACA22374A4F959D2F5681479C60"/>
          </w:pPr>
          <w:r>
            <w:t>1/9/23</w:t>
          </w:r>
        </w:p>
      </w:docPartBody>
    </w:docPart>
    <w:docPart>
      <w:docPartPr>
        <w:name w:val="1CC3C72F53A2466CA3CDB1FE281AD774"/>
        <w:category>
          <w:name w:val="General"/>
          <w:gallery w:val="placeholder"/>
        </w:category>
        <w:types>
          <w:type w:val="bbPlcHdr"/>
        </w:types>
        <w:behaviors>
          <w:behavior w:val="content"/>
        </w:behaviors>
        <w:guid w:val="{B24E9464-4A0F-485A-BDC2-6417644E3E63}"/>
      </w:docPartPr>
      <w:docPartBody>
        <w:p w:rsidR="00FD4612" w:rsidRDefault="00FD73B3" w:rsidP="00FD73B3">
          <w:pPr>
            <w:pStyle w:val="1CC3C72F53A2466CA3CDB1FE281AD774"/>
          </w:pPr>
          <w:r>
            <w:t>Please welcome our newest team member, Mikaela Lee. Mikaela joins us from Printed Page Publishers. Complimentary snacks and beverages will be provided in the break room.</w:t>
          </w:r>
        </w:p>
      </w:docPartBody>
    </w:docPart>
    <w:docPart>
      <w:docPartPr>
        <w:name w:val="51053BFF3DC447A6B6CDC926FD7F2A7E"/>
        <w:category>
          <w:name w:val="General"/>
          <w:gallery w:val="placeholder"/>
        </w:category>
        <w:types>
          <w:type w:val="bbPlcHdr"/>
        </w:types>
        <w:behaviors>
          <w:behavior w:val="content"/>
        </w:behaviors>
        <w:guid w:val="{5632537F-CDC4-42A2-ACA5-6617525CF859}"/>
      </w:docPartPr>
      <w:docPartBody>
        <w:p w:rsidR="00FD4612" w:rsidRDefault="00FD73B3" w:rsidP="00FD73B3">
          <w:pPr>
            <w:pStyle w:val="51053BFF3DC447A6B6CDC926FD7F2A7E"/>
          </w:pPr>
          <w:r>
            <w:t>Please welcome our newest team member, Mikaela Lee. Mikaela joins us from Printed Page Publishers. Complimentary snacks and beverages will be provided in the break room.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B3"/>
    <w:rsid w:val="00324C5E"/>
    <w:rsid w:val="006061B8"/>
    <w:rsid w:val="00D0664D"/>
    <w:rsid w:val="00FD4612"/>
    <w:rsid w:val="00FD73B3"/>
    <w:rsid w:val="00FE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FD73B3"/>
    <w:pPr>
      <w:spacing w:after="200" w:line="259" w:lineRule="auto"/>
      <w:contextualSpacing/>
      <w:outlineLvl w:val="0"/>
    </w:pPr>
    <w:rPr>
      <w:b/>
      <w:color w:val="404040" w:themeColor="text1" w:themeTint="BF"/>
      <w:kern w:val="0"/>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0">
    <w:name w:val="heading1char"/>
    <w:basedOn w:val="DefaultParagraphFont"/>
    <w:rsid w:val="00FD73B3"/>
  </w:style>
  <w:style w:type="paragraph" w:customStyle="1" w:styleId="1A4304B44FD443628D6C3D4377FD667F">
    <w:name w:val="1A4304B44FD443628D6C3D4377FD667F"/>
    <w:rsid w:val="00FD73B3"/>
  </w:style>
  <w:style w:type="paragraph" w:customStyle="1" w:styleId="F23769A4F2A64E85AF1A39D5CE890E09">
    <w:name w:val="F23769A4F2A64E85AF1A39D5CE890E09"/>
    <w:rsid w:val="00FD73B3"/>
  </w:style>
  <w:style w:type="paragraph" w:customStyle="1" w:styleId="6C0DC5158A784A07948EE7DCD5A04AAD">
    <w:name w:val="6C0DC5158A784A07948EE7DCD5A04AAD"/>
    <w:rsid w:val="00FD73B3"/>
  </w:style>
  <w:style w:type="paragraph" w:customStyle="1" w:styleId="C5943059B30C45C3AE237841E8F3FF8E">
    <w:name w:val="C5943059B30C45C3AE237841E8F3FF8E"/>
    <w:rsid w:val="00FD73B3"/>
  </w:style>
  <w:style w:type="paragraph" w:customStyle="1" w:styleId="8390C803EAB942F5A5A29862F3252261">
    <w:name w:val="8390C803EAB942F5A5A29862F3252261"/>
    <w:rsid w:val="00FD73B3"/>
  </w:style>
  <w:style w:type="paragraph" w:customStyle="1" w:styleId="40FC9996E4B54929B5FC3EC55AC78EB8">
    <w:name w:val="40FC9996E4B54929B5FC3EC55AC78EB8"/>
    <w:rsid w:val="00FD73B3"/>
  </w:style>
  <w:style w:type="paragraph" w:customStyle="1" w:styleId="423DEDB0227A45CDA0EAB27D6BDD36C8">
    <w:name w:val="423DEDB0227A45CDA0EAB27D6BDD36C8"/>
    <w:rsid w:val="00FD73B3"/>
  </w:style>
  <w:style w:type="paragraph" w:customStyle="1" w:styleId="6358A4CB232B4E8AA223A5B566433242">
    <w:name w:val="6358A4CB232B4E8AA223A5B566433242"/>
    <w:rsid w:val="00FD73B3"/>
  </w:style>
  <w:style w:type="paragraph" w:customStyle="1" w:styleId="F01172483FF348D9ADC299DAE96E7A0F">
    <w:name w:val="F01172483FF348D9ADC299DAE96E7A0F"/>
    <w:rsid w:val="00FD73B3"/>
  </w:style>
  <w:style w:type="paragraph" w:customStyle="1" w:styleId="27C20CF311D34872B4FE32D71ACD53F6">
    <w:name w:val="27C20CF311D34872B4FE32D71ACD53F6"/>
    <w:rsid w:val="00FD73B3"/>
  </w:style>
  <w:style w:type="paragraph" w:customStyle="1" w:styleId="D2AB86AF937F4EEBB9893BCCA54F7C95">
    <w:name w:val="D2AB86AF937F4EEBB9893BCCA54F7C95"/>
    <w:rsid w:val="00FD73B3"/>
  </w:style>
  <w:style w:type="paragraph" w:customStyle="1" w:styleId="46ABF1CF687F461FB776A2C0C058F55C">
    <w:name w:val="46ABF1CF687F461FB776A2C0C058F55C"/>
    <w:rsid w:val="00FD73B3"/>
  </w:style>
  <w:style w:type="paragraph" w:customStyle="1" w:styleId="651EEB6D9379419AA2D1DCE0C413695E">
    <w:name w:val="651EEB6D9379419AA2D1DCE0C413695E"/>
    <w:rsid w:val="00FD73B3"/>
  </w:style>
  <w:style w:type="paragraph" w:customStyle="1" w:styleId="31A23E3EE6694869A161F63BA412A7CE">
    <w:name w:val="31A23E3EE6694869A161F63BA412A7CE"/>
    <w:rsid w:val="00FD73B3"/>
  </w:style>
  <w:style w:type="paragraph" w:customStyle="1" w:styleId="DAB66FFBA65E481BB0095A6AEADCC8F8">
    <w:name w:val="DAB66FFBA65E481BB0095A6AEADCC8F8"/>
    <w:rsid w:val="00FD73B3"/>
  </w:style>
  <w:style w:type="paragraph" w:customStyle="1" w:styleId="90CFB8E3ADAB4677965147D8B611053A">
    <w:name w:val="90CFB8E3ADAB4677965147D8B611053A"/>
    <w:rsid w:val="00FD73B3"/>
  </w:style>
  <w:style w:type="paragraph" w:customStyle="1" w:styleId="B33F228F35CB4C6CB51E399E1E46249A">
    <w:name w:val="B33F228F35CB4C6CB51E399E1E46249A"/>
    <w:rsid w:val="00FD73B3"/>
  </w:style>
  <w:style w:type="paragraph" w:customStyle="1" w:styleId="CBE5AA8E13EC472B96ED4BFAF8366824">
    <w:name w:val="CBE5AA8E13EC472B96ED4BFAF8366824"/>
    <w:rsid w:val="00FD73B3"/>
  </w:style>
  <w:style w:type="paragraph" w:customStyle="1" w:styleId="138F61A4145D424E8D84C6A555F64B00">
    <w:name w:val="138F61A4145D424E8D84C6A555F64B00"/>
    <w:rsid w:val="00FD73B3"/>
  </w:style>
  <w:style w:type="paragraph" w:customStyle="1" w:styleId="0F7E25B4FA0349AC809A184379C64EBC">
    <w:name w:val="0F7E25B4FA0349AC809A184379C64EBC"/>
    <w:rsid w:val="00FD73B3"/>
  </w:style>
  <w:style w:type="paragraph" w:customStyle="1" w:styleId="A3BA4EC4A39744FDBF47693AC5B084D3">
    <w:name w:val="A3BA4EC4A39744FDBF47693AC5B084D3"/>
    <w:rsid w:val="00FD73B3"/>
  </w:style>
  <w:style w:type="paragraph" w:customStyle="1" w:styleId="34F46FAA86C84F328FD99A00705F7B7A">
    <w:name w:val="34F46FAA86C84F328FD99A00705F7B7A"/>
    <w:rsid w:val="00FD73B3"/>
  </w:style>
  <w:style w:type="paragraph" w:customStyle="1" w:styleId="6A7D5DA161BF4305B7E5EEEF607BD386">
    <w:name w:val="6A7D5DA161BF4305B7E5EEEF607BD386"/>
    <w:rsid w:val="00FD73B3"/>
  </w:style>
  <w:style w:type="paragraph" w:customStyle="1" w:styleId="8842BCD12C004B6992F339612BB51B85">
    <w:name w:val="8842BCD12C004B6992F339612BB51B85"/>
    <w:rsid w:val="00FD73B3"/>
  </w:style>
  <w:style w:type="paragraph" w:customStyle="1" w:styleId="0457CA4462ED43769A25714DC300EB1A">
    <w:name w:val="0457CA4462ED43769A25714DC300EB1A"/>
    <w:rsid w:val="00FD73B3"/>
  </w:style>
  <w:style w:type="paragraph" w:customStyle="1" w:styleId="5173EF9AF4F54F31A37FE933AA005B95">
    <w:name w:val="5173EF9AF4F54F31A37FE933AA005B95"/>
    <w:rsid w:val="00FD73B3"/>
  </w:style>
  <w:style w:type="paragraph" w:customStyle="1" w:styleId="45791F8B474A48048AB4A4F008251492">
    <w:name w:val="45791F8B474A48048AB4A4F008251492"/>
    <w:rsid w:val="00FD73B3"/>
  </w:style>
  <w:style w:type="paragraph" w:customStyle="1" w:styleId="867B1C4A5A144484BB157E6053B951C9">
    <w:name w:val="867B1C4A5A144484BB157E6053B951C9"/>
    <w:rsid w:val="00FD73B3"/>
  </w:style>
  <w:style w:type="paragraph" w:customStyle="1" w:styleId="8474B7D5375F4EABA09A6C520AAB1A70">
    <w:name w:val="8474B7D5375F4EABA09A6C520AAB1A70"/>
    <w:rsid w:val="00FD73B3"/>
  </w:style>
  <w:style w:type="character" w:customStyle="1" w:styleId="Heading1Char">
    <w:name w:val="Heading 1 Char"/>
    <w:basedOn w:val="DefaultParagraphFont"/>
    <w:link w:val="Heading1"/>
    <w:uiPriority w:val="2"/>
    <w:rsid w:val="00FD73B3"/>
    <w:rPr>
      <w:b/>
      <w:color w:val="404040" w:themeColor="text1" w:themeTint="BF"/>
      <w:kern w:val="0"/>
      <w:sz w:val="18"/>
      <w:szCs w:val="18"/>
      <w:lang w:eastAsia="ja-JP"/>
    </w:rPr>
  </w:style>
  <w:style w:type="paragraph" w:customStyle="1" w:styleId="CDB0563D1B354795BD5D2E03549DD960">
    <w:name w:val="CDB0563D1B354795BD5D2E03549DD960"/>
    <w:rsid w:val="00FD73B3"/>
  </w:style>
  <w:style w:type="paragraph" w:customStyle="1" w:styleId="1622C5C7A1564109BF3DF5701EE84397">
    <w:name w:val="1622C5C7A1564109BF3DF5701EE84397"/>
    <w:rsid w:val="00FD73B3"/>
  </w:style>
  <w:style w:type="paragraph" w:customStyle="1" w:styleId="CC6A7778E51645D9B800F15E6D0F0CBD">
    <w:name w:val="CC6A7778E51645D9B800F15E6D0F0CBD"/>
    <w:rsid w:val="00FD73B3"/>
  </w:style>
  <w:style w:type="paragraph" w:customStyle="1" w:styleId="CD068A251FF94C8389BA83D946417A9A">
    <w:name w:val="CD068A251FF94C8389BA83D946417A9A"/>
    <w:rsid w:val="00FD73B3"/>
  </w:style>
  <w:style w:type="paragraph" w:customStyle="1" w:styleId="61854392919B494286E6BB90F7214604">
    <w:name w:val="61854392919B494286E6BB90F7214604"/>
    <w:rsid w:val="00FD73B3"/>
  </w:style>
  <w:style w:type="paragraph" w:customStyle="1" w:styleId="6F0F749D35774404A84F8CB2408F3D61">
    <w:name w:val="6F0F749D35774404A84F8CB2408F3D61"/>
    <w:rsid w:val="00FD73B3"/>
  </w:style>
  <w:style w:type="paragraph" w:customStyle="1" w:styleId="DB1534D4F4C44951A38F5AE0B0C7CB01">
    <w:name w:val="DB1534D4F4C44951A38F5AE0B0C7CB01"/>
    <w:rsid w:val="00FD73B3"/>
  </w:style>
  <w:style w:type="paragraph" w:customStyle="1" w:styleId="D7B015471FB8459E86B447E085DFCBB7">
    <w:name w:val="D7B015471FB8459E86B447E085DFCBB7"/>
    <w:rsid w:val="00FD73B3"/>
  </w:style>
  <w:style w:type="paragraph" w:customStyle="1" w:styleId="BEFFB2D8D73F4B99A176CB6BDD81F7C3">
    <w:name w:val="BEFFB2D8D73F4B99A176CB6BDD81F7C3"/>
    <w:rsid w:val="00FD73B3"/>
  </w:style>
  <w:style w:type="paragraph" w:customStyle="1" w:styleId="EEEAC0F7F70E4176804909AD611BAE33">
    <w:name w:val="EEEAC0F7F70E4176804909AD611BAE33"/>
    <w:rsid w:val="00FD73B3"/>
  </w:style>
  <w:style w:type="paragraph" w:customStyle="1" w:styleId="C188C4CCD5AD455EBA28B34E0326C8C1">
    <w:name w:val="C188C4CCD5AD455EBA28B34E0326C8C1"/>
    <w:rsid w:val="00FD73B3"/>
  </w:style>
  <w:style w:type="paragraph" w:customStyle="1" w:styleId="75B7D86A81024D21BE06EFEAAD99F675">
    <w:name w:val="75B7D86A81024D21BE06EFEAAD99F675"/>
    <w:rsid w:val="00FD73B3"/>
  </w:style>
  <w:style w:type="paragraph" w:customStyle="1" w:styleId="B98757E2FB87451B9EA19E541034CBE2">
    <w:name w:val="B98757E2FB87451B9EA19E541034CBE2"/>
    <w:rsid w:val="00FD73B3"/>
  </w:style>
  <w:style w:type="paragraph" w:customStyle="1" w:styleId="DAE6195330EB461B9156E79943CC3DC1">
    <w:name w:val="DAE6195330EB461B9156E79943CC3DC1"/>
    <w:rsid w:val="00FD73B3"/>
  </w:style>
  <w:style w:type="paragraph" w:customStyle="1" w:styleId="2E9A83801FB648B0AAA8538C8E91AD4B">
    <w:name w:val="2E9A83801FB648B0AAA8538C8E91AD4B"/>
    <w:rsid w:val="00FD73B3"/>
  </w:style>
  <w:style w:type="paragraph" w:customStyle="1" w:styleId="0658AE7C11FA4AF499F7806763AFC38D">
    <w:name w:val="0658AE7C11FA4AF499F7806763AFC38D"/>
    <w:rsid w:val="00FD73B3"/>
  </w:style>
  <w:style w:type="paragraph" w:customStyle="1" w:styleId="D63EB4AE4DB84E8EA9D8DF172A85D9AB">
    <w:name w:val="D63EB4AE4DB84E8EA9D8DF172A85D9AB"/>
    <w:rsid w:val="00FD73B3"/>
  </w:style>
  <w:style w:type="paragraph" w:customStyle="1" w:styleId="A3787B58589F4F3A8C7553658B31B2D2">
    <w:name w:val="A3787B58589F4F3A8C7553658B31B2D2"/>
    <w:rsid w:val="00FD73B3"/>
  </w:style>
  <w:style w:type="paragraph" w:customStyle="1" w:styleId="6EB298722B8E4339A47F5AAB3FADB5F6">
    <w:name w:val="6EB298722B8E4339A47F5AAB3FADB5F6"/>
    <w:rsid w:val="00FD73B3"/>
  </w:style>
  <w:style w:type="paragraph" w:customStyle="1" w:styleId="49928EFEC651420696BD12BD03BC423D">
    <w:name w:val="49928EFEC651420696BD12BD03BC423D"/>
    <w:rsid w:val="00FD73B3"/>
  </w:style>
  <w:style w:type="paragraph" w:customStyle="1" w:styleId="51C3EED5EEBC491BBC5ED3269981C543">
    <w:name w:val="51C3EED5EEBC491BBC5ED3269981C543"/>
    <w:rsid w:val="00FD73B3"/>
  </w:style>
  <w:style w:type="paragraph" w:customStyle="1" w:styleId="5A824453922F407B8FBE748A3099C10D">
    <w:name w:val="5A824453922F407B8FBE748A3099C10D"/>
    <w:rsid w:val="00FD73B3"/>
  </w:style>
  <w:style w:type="paragraph" w:customStyle="1" w:styleId="CE47AAF2F38B4EC5BA0AF16B5F5B1593">
    <w:name w:val="CE47AAF2F38B4EC5BA0AF16B5F5B1593"/>
    <w:rsid w:val="00FD73B3"/>
  </w:style>
  <w:style w:type="paragraph" w:customStyle="1" w:styleId="CA982A3C2507420A91C753B5DBE2CEA4">
    <w:name w:val="CA982A3C2507420A91C753B5DBE2CEA4"/>
    <w:rsid w:val="00FD73B3"/>
  </w:style>
  <w:style w:type="paragraph" w:customStyle="1" w:styleId="0066697E70FD472C848CC6FD95FBBDB9">
    <w:name w:val="0066697E70FD472C848CC6FD95FBBDB9"/>
    <w:rsid w:val="00FD73B3"/>
  </w:style>
  <w:style w:type="paragraph" w:customStyle="1" w:styleId="972D785FAEAB492FBBF33F9E46382294">
    <w:name w:val="972D785FAEAB492FBBF33F9E46382294"/>
    <w:rsid w:val="00FD73B3"/>
  </w:style>
  <w:style w:type="paragraph" w:customStyle="1" w:styleId="761A9252BDF4457AB83E295622787A69">
    <w:name w:val="761A9252BDF4457AB83E295622787A69"/>
    <w:rsid w:val="00FD73B3"/>
  </w:style>
  <w:style w:type="paragraph" w:customStyle="1" w:styleId="324FFCC06DF14C81A1208D102F1EFA82">
    <w:name w:val="324FFCC06DF14C81A1208D102F1EFA82"/>
    <w:rsid w:val="00FD73B3"/>
  </w:style>
  <w:style w:type="paragraph" w:customStyle="1" w:styleId="8FCA0A88E45447B8A2E5DFD8D61B71A6">
    <w:name w:val="8FCA0A88E45447B8A2E5DFD8D61B71A6"/>
    <w:rsid w:val="00FD73B3"/>
  </w:style>
  <w:style w:type="paragraph" w:customStyle="1" w:styleId="779F8F8921C44E4EA0961F6684C86858">
    <w:name w:val="779F8F8921C44E4EA0961F6684C86858"/>
    <w:rsid w:val="00FD73B3"/>
  </w:style>
  <w:style w:type="paragraph" w:customStyle="1" w:styleId="677999D1D05F477989F9635B6CBDBB55">
    <w:name w:val="677999D1D05F477989F9635B6CBDBB55"/>
    <w:rsid w:val="00FD73B3"/>
  </w:style>
  <w:style w:type="paragraph" w:customStyle="1" w:styleId="D4AECE3887AD48A9AF9BC39724F9D96D">
    <w:name w:val="D4AECE3887AD48A9AF9BC39724F9D96D"/>
    <w:rsid w:val="00FD73B3"/>
  </w:style>
  <w:style w:type="paragraph" w:customStyle="1" w:styleId="68D8B81B56224798AC02799CB64CD26A">
    <w:name w:val="68D8B81B56224798AC02799CB64CD26A"/>
    <w:rsid w:val="00FD73B3"/>
  </w:style>
  <w:style w:type="paragraph" w:customStyle="1" w:styleId="A6BEA1A3D8564253B8EEFB6F03CB3204">
    <w:name w:val="A6BEA1A3D8564253B8EEFB6F03CB3204"/>
    <w:rsid w:val="00FD73B3"/>
  </w:style>
  <w:style w:type="paragraph" w:customStyle="1" w:styleId="08E2C32E91A44693B92B372878945415">
    <w:name w:val="08E2C32E91A44693B92B372878945415"/>
    <w:rsid w:val="00FD73B3"/>
  </w:style>
  <w:style w:type="paragraph" w:customStyle="1" w:styleId="7F9B3C68795B4E638CD3F06D83C7258D">
    <w:name w:val="7F9B3C68795B4E638CD3F06D83C7258D"/>
    <w:rsid w:val="00FD73B3"/>
  </w:style>
  <w:style w:type="paragraph" w:customStyle="1" w:styleId="6FA5B719D3564D8D928CCB1AE2A631B6">
    <w:name w:val="6FA5B719D3564D8D928CCB1AE2A631B6"/>
    <w:rsid w:val="00FD73B3"/>
  </w:style>
  <w:style w:type="paragraph" w:customStyle="1" w:styleId="CD577C08979C46E086B60C21D103847A">
    <w:name w:val="CD577C08979C46E086B60C21D103847A"/>
    <w:rsid w:val="00FD73B3"/>
  </w:style>
  <w:style w:type="paragraph" w:customStyle="1" w:styleId="B326715B06D74113BEC80E7FAC1AA32D">
    <w:name w:val="B326715B06D74113BEC80E7FAC1AA32D"/>
    <w:rsid w:val="00FD73B3"/>
  </w:style>
  <w:style w:type="paragraph" w:customStyle="1" w:styleId="69C7E09BB65F4E54BC125C67C22C46BE">
    <w:name w:val="69C7E09BB65F4E54BC125C67C22C46BE"/>
    <w:rsid w:val="00FD73B3"/>
  </w:style>
  <w:style w:type="paragraph" w:customStyle="1" w:styleId="03615A79B4BE438DBD5B9C5D258EADFC">
    <w:name w:val="03615A79B4BE438DBD5B9C5D258EADFC"/>
    <w:rsid w:val="00FD73B3"/>
  </w:style>
  <w:style w:type="paragraph" w:customStyle="1" w:styleId="661F476BBDA74835B5298389E1CB4DD8">
    <w:name w:val="661F476BBDA74835B5298389E1CB4DD8"/>
    <w:rsid w:val="00FD73B3"/>
  </w:style>
  <w:style w:type="paragraph" w:customStyle="1" w:styleId="D4EF2B6BD6F841268970DD40E2FBB858">
    <w:name w:val="D4EF2B6BD6F841268970DD40E2FBB858"/>
    <w:rsid w:val="00FD73B3"/>
  </w:style>
  <w:style w:type="paragraph" w:customStyle="1" w:styleId="B868D4F1C4504801BCB5115C87382563">
    <w:name w:val="B868D4F1C4504801BCB5115C87382563"/>
    <w:rsid w:val="00FD73B3"/>
  </w:style>
  <w:style w:type="paragraph" w:customStyle="1" w:styleId="A99CED618E554461B4D18C061AAC0EA8">
    <w:name w:val="A99CED618E554461B4D18C061AAC0EA8"/>
    <w:rsid w:val="00FD73B3"/>
  </w:style>
  <w:style w:type="paragraph" w:customStyle="1" w:styleId="26DB523B27B84B7BACCF4F01A41C4A11">
    <w:name w:val="26DB523B27B84B7BACCF4F01A41C4A11"/>
    <w:rsid w:val="00FD73B3"/>
  </w:style>
  <w:style w:type="paragraph" w:customStyle="1" w:styleId="CC9130039D4841E48E367E06BE7ED8BB">
    <w:name w:val="CC9130039D4841E48E367E06BE7ED8BB"/>
    <w:rsid w:val="00FD73B3"/>
  </w:style>
  <w:style w:type="paragraph" w:customStyle="1" w:styleId="3DC3ACC8D9B94AC583734F12125986E0">
    <w:name w:val="3DC3ACC8D9B94AC583734F12125986E0"/>
    <w:rsid w:val="00FD73B3"/>
  </w:style>
  <w:style w:type="paragraph" w:customStyle="1" w:styleId="70E16B4174DB4EE099F4C75C6A29EC31">
    <w:name w:val="70E16B4174DB4EE099F4C75C6A29EC31"/>
    <w:rsid w:val="00FD73B3"/>
  </w:style>
  <w:style w:type="paragraph" w:customStyle="1" w:styleId="ADB1AF75CDCA4F988F6B4B435EFA987B">
    <w:name w:val="ADB1AF75CDCA4F988F6B4B435EFA987B"/>
    <w:rsid w:val="00FD73B3"/>
  </w:style>
  <w:style w:type="paragraph" w:customStyle="1" w:styleId="239203E9451C4720BB14A9FFFDD8E2A1">
    <w:name w:val="239203E9451C4720BB14A9FFFDD8E2A1"/>
    <w:rsid w:val="00FD73B3"/>
  </w:style>
  <w:style w:type="paragraph" w:customStyle="1" w:styleId="D8B9FB245E874CB996CB7A326041B08A">
    <w:name w:val="D8B9FB245E874CB996CB7A326041B08A"/>
    <w:rsid w:val="00FD73B3"/>
  </w:style>
  <w:style w:type="paragraph" w:customStyle="1" w:styleId="F8672241F5D140BE98208C4871B8E9DD">
    <w:name w:val="F8672241F5D140BE98208C4871B8E9DD"/>
    <w:rsid w:val="00FD73B3"/>
  </w:style>
  <w:style w:type="paragraph" w:customStyle="1" w:styleId="70DA6460FE7146388C81DFC5EF621215">
    <w:name w:val="70DA6460FE7146388C81DFC5EF621215"/>
    <w:rsid w:val="00FD73B3"/>
  </w:style>
  <w:style w:type="paragraph" w:customStyle="1" w:styleId="CDE016C7FA5745A8B1A53AA14229F1BF">
    <w:name w:val="CDE016C7FA5745A8B1A53AA14229F1BF"/>
    <w:rsid w:val="00FD73B3"/>
  </w:style>
  <w:style w:type="paragraph" w:customStyle="1" w:styleId="1936D6454E28485E829327F54F285AE9">
    <w:name w:val="1936D6454E28485E829327F54F285AE9"/>
    <w:rsid w:val="00FD73B3"/>
  </w:style>
  <w:style w:type="paragraph" w:customStyle="1" w:styleId="ECEF13CA88CF4BD480E5158C6E43E325">
    <w:name w:val="ECEF13CA88CF4BD480E5158C6E43E325"/>
    <w:rsid w:val="00FD73B3"/>
  </w:style>
  <w:style w:type="paragraph" w:customStyle="1" w:styleId="5CA8ECE39A2C4D12AF31692D39355382">
    <w:name w:val="5CA8ECE39A2C4D12AF31692D39355382"/>
    <w:rsid w:val="00FD73B3"/>
  </w:style>
  <w:style w:type="paragraph" w:customStyle="1" w:styleId="388B7F1827BC4965AAB91C69ADCE3D51">
    <w:name w:val="388B7F1827BC4965AAB91C69ADCE3D51"/>
    <w:rsid w:val="00FD73B3"/>
  </w:style>
  <w:style w:type="paragraph" w:customStyle="1" w:styleId="56A740D82FBB41B3A070BD508A322CEA">
    <w:name w:val="56A740D82FBB41B3A070BD508A322CEA"/>
    <w:rsid w:val="00FD73B3"/>
  </w:style>
  <w:style w:type="paragraph" w:customStyle="1" w:styleId="502D333EA392404C8D77A2BA34ADCAC8">
    <w:name w:val="502D333EA392404C8D77A2BA34ADCAC8"/>
    <w:rsid w:val="00FD73B3"/>
  </w:style>
  <w:style w:type="paragraph" w:customStyle="1" w:styleId="619C71D74336470A85BD07B9E8C5D008">
    <w:name w:val="619C71D74336470A85BD07B9E8C5D008"/>
    <w:rsid w:val="00FD73B3"/>
  </w:style>
  <w:style w:type="paragraph" w:customStyle="1" w:styleId="3F47BDE6F1AD4908A8517AA2A80387A2">
    <w:name w:val="3F47BDE6F1AD4908A8517AA2A80387A2"/>
    <w:rsid w:val="00FD73B3"/>
  </w:style>
  <w:style w:type="paragraph" w:customStyle="1" w:styleId="8366949A11F449FB9BDC18D6A5F2CD02">
    <w:name w:val="8366949A11F449FB9BDC18D6A5F2CD02"/>
    <w:rsid w:val="00FD73B3"/>
  </w:style>
  <w:style w:type="paragraph" w:customStyle="1" w:styleId="B17152827F794ECF8F685F9BC3E2F5C9">
    <w:name w:val="B17152827F794ECF8F685F9BC3E2F5C9"/>
    <w:rsid w:val="00FD73B3"/>
  </w:style>
  <w:style w:type="paragraph" w:customStyle="1" w:styleId="7FE5FF8E29494A1FB0014614F9142FB7">
    <w:name w:val="7FE5FF8E29494A1FB0014614F9142FB7"/>
    <w:rsid w:val="00FD73B3"/>
  </w:style>
  <w:style w:type="paragraph" w:customStyle="1" w:styleId="33E1501E71EB4075B97B5B58F044DF87">
    <w:name w:val="33E1501E71EB4075B97B5B58F044DF87"/>
    <w:rsid w:val="00FD73B3"/>
  </w:style>
  <w:style w:type="paragraph" w:customStyle="1" w:styleId="E0C3B61A9B744A4DA5CCE2EE5FD3B01E">
    <w:name w:val="E0C3B61A9B744A4DA5CCE2EE5FD3B01E"/>
    <w:rsid w:val="00FD73B3"/>
  </w:style>
  <w:style w:type="paragraph" w:customStyle="1" w:styleId="255B3FEA84224CF7AA33D0AF8F58FFF6">
    <w:name w:val="255B3FEA84224CF7AA33D0AF8F58FFF6"/>
    <w:rsid w:val="00FD73B3"/>
  </w:style>
  <w:style w:type="paragraph" w:customStyle="1" w:styleId="43C5C4793B1B4C0090AC7182615918E1">
    <w:name w:val="43C5C4793B1B4C0090AC7182615918E1"/>
    <w:rsid w:val="00FD73B3"/>
  </w:style>
  <w:style w:type="paragraph" w:customStyle="1" w:styleId="DB11B0F0F4694155B134504AE5B98C8B">
    <w:name w:val="DB11B0F0F4694155B134504AE5B98C8B"/>
    <w:rsid w:val="00FD73B3"/>
  </w:style>
  <w:style w:type="paragraph" w:customStyle="1" w:styleId="83AE5B565D4D42E2B3D3EE1632EE2449">
    <w:name w:val="83AE5B565D4D42E2B3D3EE1632EE2449"/>
    <w:rsid w:val="00FD73B3"/>
  </w:style>
  <w:style w:type="paragraph" w:customStyle="1" w:styleId="A56FEA7008214549A23CD048C7C9C6FF">
    <w:name w:val="A56FEA7008214549A23CD048C7C9C6FF"/>
    <w:rsid w:val="00FD73B3"/>
  </w:style>
  <w:style w:type="paragraph" w:customStyle="1" w:styleId="96464E9D77AB4D3B8EF7DE910F325367">
    <w:name w:val="96464E9D77AB4D3B8EF7DE910F325367"/>
    <w:rsid w:val="00FD73B3"/>
  </w:style>
  <w:style w:type="paragraph" w:customStyle="1" w:styleId="E4651A23A6674323A11800A868B5B477">
    <w:name w:val="E4651A23A6674323A11800A868B5B477"/>
    <w:rsid w:val="00FD73B3"/>
  </w:style>
  <w:style w:type="paragraph" w:customStyle="1" w:styleId="9745DA983BD8409280BC546C10D099EF">
    <w:name w:val="9745DA983BD8409280BC546C10D099EF"/>
    <w:rsid w:val="00FD73B3"/>
  </w:style>
  <w:style w:type="paragraph" w:customStyle="1" w:styleId="7EDB5BE974E043489FF2811355AA1DB2">
    <w:name w:val="7EDB5BE974E043489FF2811355AA1DB2"/>
    <w:rsid w:val="00FD73B3"/>
  </w:style>
  <w:style w:type="paragraph" w:customStyle="1" w:styleId="A0F8E26ECAD7436E8C8104225F5D2F57">
    <w:name w:val="A0F8E26ECAD7436E8C8104225F5D2F57"/>
    <w:rsid w:val="00FD73B3"/>
  </w:style>
  <w:style w:type="paragraph" w:customStyle="1" w:styleId="A50BFF9B8C1B4777B5454E518D26E7DB">
    <w:name w:val="A50BFF9B8C1B4777B5454E518D26E7DB"/>
    <w:rsid w:val="00FD73B3"/>
  </w:style>
  <w:style w:type="paragraph" w:customStyle="1" w:styleId="3BDA94913FEC46619892A94457D43CA8">
    <w:name w:val="3BDA94913FEC46619892A94457D43CA8"/>
    <w:rsid w:val="00FD73B3"/>
  </w:style>
  <w:style w:type="paragraph" w:customStyle="1" w:styleId="36BA5A118A764A3886A146DC7706ABEB">
    <w:name w:val="36BA5A118A764A3886A146DC7706ABEB"/>
    <w:rsid w:val="00FD73B3"/>
  </w:style>
  <w:style w:type="paragraph" w:customStyle="1" w:styleId="B1D69FD6AD3E4B388FAC4B3ECA56E553">
    <w:name w:val="B1D69FD6AD3E4B388FAC4B3ECA56E553"/>
    <w:rsid w:val="00FD73B3"/>
  </w:style>
  <w:style w:type="paragraph" w:customStyle="1" w:styleId="AB5E050BDC0C45FC9CE36A4A6B6F0FEC">
    <w:name w:val="AB5E050BDC0C45FC9CE36A4A6B6F0FEC"/>
    <w:rsid w:val="00FD73B3"/>
  </w:style>
  <w:style w:type="paragraph" w:customStyle="1" w:styleId="C024104E2FBD42238C3C785CDF180D7C">
    <w:name w:val="C024104E2FBD42238C3C785CDF180D7C"/>
    <w:rsid w:val="00FD73B3"/>
  </w:style>
  <w:style w:type="paragraph" w:customStyle="1" w:styleId="8685395D70994CC88427B5AED00FE932">
    <w:name w:val="8685395D70994CC88427B5AED00FE932"/>
    <w:rsid w:val="00FD73B3"/>
  </w:style>
  <w:style w:type="paragraph" w:customStyle="1" w:styleId="6647A8D946B04260ABBCB94FBD605DAC">
    <w:name w:val="6647A8D946B04260ABBCB94FBD605DAC"/>
    <w:rsid w:val="00FD73B3"/>
  </w:style>
  <w:style w:type="paragraph" w:customStyle="1" w:styleId="0D0E2947B193426DA1D5F4CE5127E9CF">
    <w:name w:val="0D0E2947B193426DA1D5F4CE5127E9CF"/>
    <w:rsid w:val="00FD73B3"/>
  </w:style>
  <w:style w:type="paragraph" w:customStyle="1" w:styleId="6DAC7ACA22374A4F959D2F5681479C60">
    <w:name w:val="6DAC7ACA22374A4F959D2F5681479C60"/>
    <w:rsid w:val="00FD73B3"/>
  </w:style>
  <w:style w:type="paragraph" w:customStyle="1" w:styleId="1CC3C72F53A2466CA3CDB1FE281AD774">
    <w:name w:val="1CC3C72F53A2466CA3CDB1FE281AD774"/>
    <w:rsid w:val="00FD73B3"/>
  </w:style>
  <w:style w:type="paragraph" w:customStyle="1" w:styleId="51053BFF3DC447A6B6CDC926FD7F2A7E">
    <w:name w:val="51053BFF3DC447A6B6CDC926FD7F2A7E"/>
    <w:rsid w:val="00FD7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8DA0-2048-44C1-8A41-0FCB4BF8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55</Pages>
  <Words>7214</Words>
  <Characters>41121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12</cp:revision>
  <cp:lastPrinted>2024-08-15T04:53:00Z</cp:lastPrinted>
  <dcterms:created xsi:type="dcterms:W3CDTF">2024-08-22T11:59:00Z</dcterms:created>
  <dcterms:modified xsi:type="dcterms:W3CDTF">2024-08-22T17:39:00Z</dcterms:modified>
</cp:coreProperties>
</file>